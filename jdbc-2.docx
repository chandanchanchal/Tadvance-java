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r w:rsidRPr="00402977">
        <w:rPr>
          <w:rFonts w:ascii="Arial" w:eastAsia="Times New Roman" w:hAnsi="Arial" w:cs="Arial"/>
          <w:b/>
          <w:bCs/>
          <w:color w:val="333333"/>
          <w:sz w:val="33"/>
          <w:szCs w:val="33"/>
          <w:lang w:eastAsia="en-IN"/>
        </w:rPr>
        <w:t>1. Prerequisites</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To begin, make sure you have the following pieces of software installed on your computer:</w:t>
      </w:r>
    </w:p>
    <w:p w:rsidR="00402977" w:rsidRPr="00402977" w:rsidRDefault="00402977" w:rsidP="00402977">
      <w:pPr>
        <w:numPr>
          <w:ilvl w:val="0"/>
          <w:numId w:val="1"/>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JDK (</w:t>
      </w:r>
      <w:r w:rsidRPr="00402977">
        <w:rPr>
          <w:rFonts w:ascii="Helvetica" w:eastAsia="Times New Roman" w:hAnsi="Helvetica" w:cs="Helvetica"/>
          <w:color w:val="095197"/>
          <w:sz w:val="21"/>
          <w:szCs w:val="21"/>
          <w:lang w:eastAsia="en-IN"/>
        </w:rPr>
        <w:t>download JDK 7</w:t>
      </w:r>
      <w:r w:rsidRPr="00402977">
        <w:rPr>
          <w:rFonts w:ascii="Helvetica" w:eastAsia="Times New Roman" w:hAnsi="Helvetica" w:cs="Helvetica"/>
          <w:color w:val="333333"/>
          <w:sz w:val="21"/>
          <w:szCs w:val="21"/>
          <w:lang w:eastAsia="en-IN"/>
        </w:rPr>
        <w:t>).</w:t>
      </w:r>
    </w:p>
    <w:p w:rsidR="00402977" w:rsidRPr="00402977" w:rsidRDefault="00402977" w:rsidP="00402977">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MySQL (</w:t>
      </w:r>
      <w:r w:rsidRPr="00402977">
        <w:rPr>
          <w:rFonts w:ascii="Helvetica" w:eastAsia="Times New Roman" w:hAnsi="Helvetica" w:cs="Helvetica"/>
          <w:color w:val="095197"/>
          <w:sz w:val="21"/>
          <w:szCs w:val="21"/>
          <w:lang w:eastAsia="en-IN"/>
        </w:rPr>
        <w:t>download MySQL Community Server 5.6.12</w:t>
      </w:r>
      <w:r w:rsidRPr="00402977">
        <w:rPr>
          <w:rFonts w:ascii="Helvetica" w:eastAsia="Times New Roman" w:hAnsi="Helvetica" w:cs="Helvetica"/>
          <w:color w:val="333333"/>
          <w:sz w:val="21"/>
          <w:szCs w:val="21"/>
          <w:lang w:eastAsia="en-IN"/>
        </w:rPr>
        <w:t>). You may also want to </w:t>
      </w:r>
      <w:r w:rsidRPr="00402977">
        <w:rPr>
          <w:rFonts w:ascii="Helvetica" w:eastAsia="Times New Roman" w:hAnsi="Helvetica" w:cs="Helvetica"/>
          <w:color w:val="095197"/>
          <w:sz w:val="21"/>
          <w:szCs w:val="21"/>
          <w:lang w:eastAsia="en-IN"/>
        </w:rPr>
        <w:t>download MySQL Workbench</w:t>
      </w:r>
      <w:r w:rsidRPr="00402977">
        <w:rPr>
          <w:rFonts w:ascii="Helvetica" w:eastAsia="Times New Roman" w:hAnsi="Helvetica" w:cs="Helvetica"/>
          <w:color w:val="333333"/>
          <w:sz w:val="21"/>
          <w:szCs w:val="21"/>
          <w:lang w:eastAsia="en-IN"/>
        </w:rPr>
        <w:t> - a graphical tool for working with MySQL databases.</w:t>
      </w:r>
    </w:p>
    <w:p w:rsidR="00402977" w:rsidRPr="00402977" w:rsidRDefault="00402977" w:rsidP="00402977">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JDBC Driver for MySQL (</w:t>
      </w:r>
      <w:r w:rsidRPr="00402977">
        <w:rPr>
          <w:rFonts w:ascii="Helvetica" w:eastAsia="Times New Roman" w:hAnsi="Helvetica" w:cs="Helvetica"/>
          <w:color w:val="095197"/>
          <w:sz w:val="21"/>
          <w:szCs w:val="21"/>
          <w:lang w:eastAsia="en-IN"/>
        </w:rPr>
        <w:t>download MySQL Connector/J 5.1.25</w:t>
      </w:r>
      <w:r w:rsidRPr="00402977">
        <w:rPr>
          <w:rFonts w:ascii="Helvetica" w:eastAsia="Times New Roman" w:hAnsi="Helvetica" w:cs="Helvetica"/>
          <w:color w:val="333333"/>
          <w:sz w:val="21"/>
          <w:szCs w:val="21"/>
          <w:lang w:eastAsia="en-IN"/>
        </w:rPr>
        <w:t>). Extract the zip archive and put the </w:t>
      </w:r>
      <w:r w:rsidRPr="00402977">
        <w:rPr>
          <w:rFonts w:ascii="Courier New" w:eastAsia="Times New Roman" w:hAnsi="Courier New" w:cs="Courier New"/>
          <w:color w:val="800000"/>
          <w:sz w:val="20"/>
          <w:szCs w:val="20"/>
          <w:lang w:eastAsia="en-IN"/>
        </w:rPr>
        <w:t>mysql-connector-java-VERSION-bin.jar</w:t>
      </w:r>
      <w:r w:rsidRPr="00402977">
        <w:rPr>
          <w:rFonts w:ascii="Helvetica" w:eastAsia="Times New Roman" w:hAnsi="Helvetica" w:cs="Helvetica"/>
          <w:color w:val="333333"/>
          <w:sz w:val="21"/>
          <w:szCs w:val="21"/>
          <w:lang w:eastAsia="en-IN"/>
        </w:rPr>
        <w:t> file into classpath (in a same folder as your Java source files).</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0" w:name="CreateDatabase"/>
      <w:bookmarkEnd w:id="0"/>
      <w:r w:rsidRPr="00402977">
        <w:rPr>
          <w:rFonts w:ascii="Arial" w:eastAsia="Times New Roman" w:hAnsi="Arial" w:cs="Arial"/>
          <w:b/>
          <w:bCs/>
          <w:color w:val="333333"/>
          <w:sz w:val="33"/>
          <w:szCs w:val="33"/>
          <w:lang w:eastAsia="en-IN"/>
        </w:rPr>
        <w:t>2. Creating a sample MySQL database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Let’s create a MySQL database called </w:t>
      </w:r>
      <w:r w:rsidRPr="00402977">
        <w:rPr>
          <w:rFonts w:ascii="Helvetica" w:eastAsia="Times New Roman" w:hAnsi="Helvetica" w:cs="Helvetica"/>
          <w:i/>
          <w:iCs/>
          <w:color w:val="333333"/>
          <w:sz w:val="21"/>
          <w:szCs w:val="21"/>
          <w:shd w:val="clear" w:color="auto" w:fill="FFFFFF"/>
          <w:lang w:eastAsia="en-IN"/>
        </w:rPr>
        <w:t>SampleDB</w:t>
      </w:r>
      <w:r w:rsidRPr="00402977">
        <w:rPr>
          <w:rFonts w:ascii="Helvetica" w:eastAsia="Times New Roman" w:hAnsi="Helvetica" w:cs="Helvetica"/>
          <w:color w:val="333333"/>
          <w:sz w:val="21"/>
          <w:szCs w:val="21"/>
          <w:shd w:val="clear" w:color="auto" w:fill="FFFFFF"/>
          <w:lang w:eastAsia="en-IN"/>
        </w:rPr>
        <w:t> with one table </w:t>
      </w:r>
      <w:r w:rsidRPr="00402977">
        <w:rPr>
          <w:rFonts w:ascii="Helvetica" w:eastAsia="Times New Roman" w:hAnsi="Helvetica" w:cs="Helvetica"/>
          <w:i/>
          <w:iCs/>
          <w:color w:val="333333"/>
          <w:sz w:val="21"/>
          <w:szCs w:val="21"/>
          <w:shd w:val="clear" w:color="auto" w:fill="FFFFFF"/>
          <w:lang w:eastAsia="en-IN"/>
        </w:rPr>
        <w:t>Users</w:t>
      </w:r>
      <w:r w:rsidRPr="00402977">
        <w:rPr>
          <w:rFonts w:ascii="Helvetica" w:eastAsia="Times New Roman" w:hAnsi="Helvetica" w:cs="Helvetica"/>
          <w:color w:val="333333"/>
          <w:sz w:val="21"/>
          <w:szCs w:val="21"/>
          <w:shd w:val="clear" w:color="auto" w:fill="FFFFFF"/>
          <w:lang w:eastAsia="en-IN"/>
        </w:rPr>
        <w:t> with the following structure: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F9ECE77" wp14:editId="0A639E06">
            <wp:extent cx="4488180" cy="1508760"/>
            <wp:effectExtent l="0" t="0" r="7620" b="0"/>
            <wp:docPr id="2" name="Picture 2" descr="Users table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 table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180" cy="1508760"/>
                    </a:xfrm>
                    <a:prstGeom prst="rect">
                      <a:avLst/>
                    </a:prstGeom>
                    <a:noFill/>
                    <a:ln>
                      <a:noFill/>
                    </a:ln>
                  </pic:spPr>
                </pic:pic>
              </a:graphicData>
            </a:graphic>
          </wp:inline>
        </w:drawing>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Execute the following SQL script inside MySQL Workbench:</w:t>
      </w:r>
    </w:p>
    <w:tbl>
      <w:tblPr>
        <w:tblW w:w="11813" w:type="dxa"/>
        <w:tblCellMar>
          <w:left w:w="0" w:type="dxa"/>
          <w:right w:w="0" w:type="dxa"/>
        </w:tblCellMar>
        <w:tblLook w:val="04A0" w:firstRow="1" w:lastRow="0" w:firstColumn="1" w:lastColumn="0" w:noHBand="0" w:noVBand="1"/>
      </w:tblPr>
      <w:tblGrid>
        <w:gridCol w:w="547"/>
        <w:gridCol w:w="11266"/>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8</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9</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10</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lastRenderedPageBreak/>
              <w:t>12</w:t>
            </w:r>
          </w:p>
        </w:tc>
        <w:tc>
          <w:tcPr>
            <w:tcW w:w="11266"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lastRenderedPageBreak/>
              <w:t>create database SampleDB;</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use SampleDB;</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CREATE TABLE `users`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`user_id` int(11) NOT NULL AUTO_INCREMENT,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`username` varchar(45) NOT NULL,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`password` varchar(45) NOT NULL,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`fullname` varchar(45) NOT NULL,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`email` varchar(45) NOT NULL,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PRIMARY KEY (`user_id`)</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lastRenderedPageBreak/>
        <w:t>Or if you are using </w:t>
      </w:r>
      <w:r w:rsidRPr="00402977">
        <w:rPr>
          <w:rFonts w:ascii="Helvetica" w:eastAsia="Times New Roman" w:hAnsi="Helvetica" w:cs="Helvetica"/>
          <w:i/>
          <w:iCs/>
          <w:color w:val="333333"/>
          <w:sz w:val="21"/>
          <w:szCs w:val="21"/>
          <w:shd w:val="clear" w:color="auto" w:fill="FFFFFF"/>
          <w:lang w:eastAsia="en-IN"/>
        </w:rPr>
        <w:t>MySQL Command Line Client</w:t>
      </w:r>
      <w:r w:rsidRPr="00402977">
        <w:rPr>
          <w:rFonts w:ascii="Helvetica" w:eastAsia="Times New Roman" w:hAnsi="Helvetica" w:cs="Helvetica"/>
          <w:color w:val="333333"/>
          <w:sz w:val="21"/>
          <w:szCs w:val="21"/>
          <w:shd w:val="clear" w:color="auto" w:fill="FFFFFF"/>
          <w:lang w:eastAsia="en-IN"/>
        </w:rPr>
        <w:t> program, save the above script into a file, let’s say, </w:t>
      </w:r>
      <w:r w:rsidRPr="00402977">
        <w:rPr>
          <w:rFonts w:ascii="Courier New" w:eastAsia="Times New Roman" w:hAnsi="Courier New" w:cs="Courier New"/>
          <w:color w:val="800000"/>
          <w:sz w:val="20"/>
          <w:szCs w:val="20"/>
          <w:shd w:val="clear" w:color="auto" w:fill="FFFFFF"/>
          <w:lang w:eastAsia="en-IN"/>
        </w:rPr>
        <w:t>SQLScript.sql</w:t>
      </w:r>
      <w:r w:rsidRPr="00402977">
        <w:rPr>
          <w:rFonts w:ascii="Helvetica" w:eastAsia="Times New Roman" w:hAnsi="Helvetica" w:cs="Helvetica"/>
          <w:color w:val="333333"/>
          <w:sz w:val="21"/>
          <w:szCs w:val="21"/>
          <w:shd w:val="clear" w:color="auto" w:fill="FFFFFF"/>
          <w:lang w:eastAsia="en-IN"/>
        </w:rPr>
        <w:t>and execute the following command:</w:t>
      </w:r>
    </w:p>
    <w:p w:rsidR="00402977" w:rsidRPr="00402977" w:rsidRDefault="00402977" w:rsidP="00402977">
      <w:pPr>
        <w:shd w:val="clear" w:color="auto" w:fill="FFFFFF"/>
        <w:spacing w:after="135" w:line="240" w:lineRule="auto"/>
        <w:jc w:val="center"/>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source Path\To\The\Script\File\SQLScript.sql</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Here’s an example screenshot taken while executing the above script in </w:t>
      </w:r>
      <w:r w:rsidRPr="00402977">
        <w:rPr>
          <w:rFonts w:ascii="Helvetica" w:eastAsia="Times New Roman" w:hAnsi="Helvetica" w:cs="Helvetica"/>
          <w:i/>
          <w:iCs/>
          <w:color w:val="333333"/>
          <w:sz w:val="21"/>
          <w:szCs w:val="21"/>
          <w:shd w:val="clear" w:color="auto" w:fill="FFFFFF"/>
          <w:lang w:eastAsia="en-IN"/>
        </w:rPr>
        <w:t>MySQL Command Line Client</w:t>
      </w:r>
      <w:r w:rsidRPr="00402977">
        <w:rPr>
          <w:rFonts w:ascii="Helvetica" w:eastAsia="Times New Roman" w:hAnsi="Helvetica" w:cs="Helvetica"/>
          <w:color w:val="333333"/>
          <w:sz w:val="21"/>
          <w:szCs w:val="21"/>
          <w:shd w:val="clear" w:color="auto" w:fill="FFFFFF"/>
          <w:lang w:eastAsia="en-IN"/>
        </w:rPr>
        <w:t> program:</w:t>
      </w:r>
    </w:p>
    <w:p w:rsidR="00402977" w:rsidRPr="00402977" w:rsidRDefault="00402977" w:rsidP="00402977">
      <w:pPr>
        <w:shd w:val="clear" w:color="auto" w:fill="FFFFFF"/>
        <w:spacing w:after="0" w:line="240" w:lineRule="auto"/>
        <w:rPr>
          <w:ins w:id="1" w:author="Unknown"/>
          <w:rFonts w:ascii="Helvetica" w:eastAsia="Times New Roman" w:hAnsi="Helvetica" w:cs="Helvetica"/>
          <w:color w:val="333333"/>
          <w:sz w:val="21"/>
          <w:szCs w:val="21"/>
          <w:lang w:eastAsia="en-IN"/>
        </w:rPr>
      </w:pPr>
      <w:ins w:id="2" w:author="Unknown">
        <w:r w:rsidRPr="00402977">
          <w:rPr>
            <w:rFonts w:ascii="Helvetica" w:eastAsia="Times New Roman" w:hAnsi="Helvetica" w:cs="Helvetica"/>
            <w:color w:val="333333"/>
            <w:sz w:val="21"/>
            <w:szCs w:val="21"/>
            <w:lang w:eastAsia="en-IN"/>
          </w:rPr>
          <w:br/>
        </w:r>
      </w:ins>
    </w:p>
    <w:p w:rsidR="00402977" w:rsidRPr="00402977" w:rsidRDefault="00402977" w:rsidP="00402977">
      <w:pPr>
        <w:shd w:val="clear" w:color="auto" w:fill="FFFFFF"/>
        <w:spacing w:after="0" w:line="240" w:lineRule="auto"/>
        <w:rPr>
          <w:rFonts w:ascii="Helvetica" w:eastAsia="Times New Roman" w:hAnsi="Helvetica" w:cs="Helvetica"/>
          <w:color w:val="333333"/>
          <w:sz w:val="21"/>
          <w:szCs w:val="21"/>
          <w:lang w:eastAsia="en-IN"/>
        </w:rPr>
      </w:pP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AB20A26" wp14:editId="0B3C0F9A">
            <wp:extent cx="3185160" cy="1310640"/>
            <wp:effectExtent l="0" t="0" r="0" b="3810"/>
            <wp:docPr id="1" name="Picture 1" descr="execute SQ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e SQL 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1310640"/>
                    </a:xfrm>
                    <a:prstGeom prst="rect">
                      <a:avLst/>
                    </a:prstGeom>
                    <a:noFill/>
                    <a:ln>
                      <a:noFill/>
                    </a:ln>
                  </pic:spPr>
                </pic:pic>
              </a:graphicData>
            </a:graphic>
          </wp:inline>
        </w:drawing>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 </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r w:rsidRPr="00402977">
        <w:rPr>
          <w:rFonts w:ascii="Arial" w:eastAsia="Times New Roman" w:hAnsi="Arial" w:cs="Arial"/>
          <w:b/>
          <w:bCs/>
          <w:color w:val="333333"/>
          <w:sz w:val="33"/>
          <w:szCs w:val="33"/>
          <w:lang w:eastAsia="en-IN"/>
        </w:rPr>
        <w:br/>
      </w:r>
      <w:bookmarkStart w:id="3" w:name="JDBCAPI"/>
      <w:bookmarkEnd w:id="3"/>
      <w:r w:rsidRPr="00402977">
        <w:rPr>
          <w:rFonts w:ascii="Arial" w:eastAsia="Times New Roman" w:hAnsi="Arial" w:cs="Arial"/>
          <w:b/>
          <w:bCs/>
          <w:color w:val="333333"/>
          <w:sz w:val="33"/>
          <w:szCs w:val="33"/>
          <w:lang w:eastAsia="en-IN"/>
        </w:rPr>
        <w:t>3. Understand the main JDBC interfaces and classes</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Let’s take an overview look at the JDBC’s main interfaces and classes with which we usually work. They are all available under the </w:t>
      </w:r>
      <w:r w:rsidRPr="00402977">
        <w:rPr>
          <w:rFonts w:ascii="Courier New" w:eastAsia="Times New Roman" w:hAnsi="Courier New" w:cs="Courier New"/>
          <w:color w:val="800000"/>
          <w:sz w:val="20"/>
          <w:szCs w:val="20"/>
          <w:shd w:val="clear" w:color="auto" w:fill="FFFFFF"/>
          <w:lang w:eastAsia="en-IN"/>
        </w:rPr>
        <w:t>java.sql</w:t>
      </w:r>
      <w:r w:rsidRPr="00402977">
        <w:rPr>
          <w:rFonts w:ascii="Helvetica" w:eastAsia="Times New Roman" w:hAnsi="Helvetica" w:cs="Helvetica"/>
          <w:color w:val="333333"/>
          <w:sz w:val="21"/>
          <w:szCs w:val="21"/>
          <w:shd w:val="clear" w:color="auto" w:fill="FFFFFF"/>
          <w:lang w:eastAsia="en-IN"/>
        </w:rPr>
        <w:t> package:</w:t>
      </w:r>
    </w:p>
    <w:p w:rsidR="00402977" w:rsidRPr="00402977" w:rsidRDefault="00402977" w:rsidP="00402977">
      <w:pPr>
        <w:numPr>
          <w:ilvl w:val="0"/>
          <w:numId w:val="2"/>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DriverManager</w:t>
      </w:r>
      <w:r w:rsidRPr="00402977">
        <w:rPr>
          <w:rFonts w:ascii="Helvetica" w:eastAsia="Times New Roman" w:hAnsi="Helvetica" w:cs="Helvetica"/>
          <w:color w:val="333333"/>
          <w:sz w:val="21"/>
          <w:szCs w:val="21"/>
          <w:lang w:eastAsia="en-IN"/>
        </w:rPr>
        <w:t>: this class is used to register driver for a specific database type (e.g. MySQL in this tutorial) and to establish a database connection with the server via its </w:t>
      </w:r>
      <w:r w:rsidRPr="00402977">
        <w:rPr>
          <w:rFonts w:ascii="Courier New" w:eastAsia="Times New Roman" w:hAnsi="Courier New" w:cs="Courier New"/>
          <w:b/>
          <w:bCs/>
          <w:color w:val="800000"/>
          <w:sz w:val="20"/>
          <w:szCs w:val="20"/>
          <w:lang w:eastAsia="en-IN"/>
        </w:rPr>
        <w:t>getConnection()</w:t>
      </w:r>
      <w:r w:rsidRPr="00402977">
        <w:rPr>
          <w:rFonts w:ascii="Helvetica" w:eastAsia="Times New Roman" w:hAnsi="Helvetica" w:cs="Helvetica"/>
          <w:color w:val="333333"/>
          <w:sz w:val="21"/>
          <w:szCs w:val="21"/>
          <w:lang w:eastAsia="en-IN"/>
        </w:rPr>
        <w:t> method.</w:t>
      </w:r>
    </w:p>
    <w:p w:rsidR="00402977" w:rsidRPr="00402977" w:rsidRDefault="00402977" w:rsidP="00402977">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Connection</w:t>
      </w:r>
      <w:r w:rsidRPr="00402977">
        <w:rPr>
          <w:rFonts w:ascii="Helvetica" w:eastAsia="Times New Roman" w:hAnsi="Helvetica" w:cs="Helvetica"/>
          <w:color w:val="333333"/>
          <w:sz w:val="21"/>
          <w:szCs w:val="21"/>
          <w:lang w:eastAsia="en-IN"/>
        </w:rPr>
        <w:t>: this interface represents an established database connection (session) from which we can create statements to execute queries and retrieve results, get metadata about the database, close connection, etc.</w:t>
      </w:r>
    </w:p>
    <w:p w:rsidR="00402977" w:rsidRPr="00402977" w:rsidRDefault="00402977" w:rsidP="00402977">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Statement</w:t>
      </w:r>
      <w:r w:rsidRPr="00402977">
        <w:rPr>
          <w:rFonts w:ascii="Helvetica" w:eastAsia="Times New Roman" w:hAnsi="Helvetica" w:cs="Helvetica"/>
          <w:color w:val="333333"/>
          <w:sz w:val="21"/>
          <w:szCs w:val="21"/>
          <w:lang w:eastAsia="en-IN"/>
        </w:rPr>
        <w:t> and </w:t>
      </w:r>
      <w:r w:rsidRPr="00402977">
        <w:rPr>
          <w:rFonts w:ascii="Courier New" w:eastAsia="Times New Roman" w:hAnsi="Courier New" w:cs="Courier New"/>
          <w:b/>
          <w:bCs/>
          <w:color w:val="800000"/>
          <w:sz w:val="20"/>
          <w:szCs w:val="20"/>
          <w:lang w:eastAsia="en-IN"/>
        </w:rPr>
        <w:t>PreparedStatement</w:t>
      </w:r>
      <w:r w:rsidRPr="00402977">
        <w:rPr>
          <w:rFonts w:ascii="Helvetica" w:eastAsia="Times New Roman" w:hAnsi="Helvetica" w:cs="Helvetica"/>
          <w:color w:val="333333"/>
          <w:sz w:val="21"/>
          <w:szCs w:val="21"/>
          <w:lang w:eastAsia="en-IN"/>
        </w:rPr>
        <w:t>: these interfaces are used to execute static SQL query and parameterized SQL query, respectively. </w:t>
      </w:r>
      <w:r w:rsidRPr="00402977">
        <w:rPr>
          <w:rFonts w:ascii="Courier New" w:eastAsia="Times New Roman" w:hAnsi="Courier New" w:cs="Courier New"/>
          <w:color w:val="800000"/>
          <w:sz w:val="20"/>
          <w:szCs w:val="20"/>
          <w:lang w:eastAsia="en-IN"/>
        </w:rPr>
        <w:t>Statement</w:t>
      </w:r>
      <w:r w:rsidRPr="00402977">
        <w:rPr>
          <w:rFonts w:ascii="Helvetica" w:eastAsia="Times New Roman" w:hAnsi="Helvetica" w:cs="Helvetica"/>
          <w:color w:val="333333"/>
          <w:sz w:val="21"/>
          <w:szCs w:val="21"/>
          <w:lang w:eastAsia="en-IN"/>
        </w:rPr>
        <w:t> is the super interface of the </w:t>
      </w:r>
      <w:r w:rsidRPr="00402977">
        <w:rPr>
          <w:rFonts w:ascii="Courier New" w:eastAsia="Times New Roman" w:hAnsi="Courier New" w:cs="Courier New"/>
          <w:color w:val="800000"/>
          <w:sz w:val="20"/>
          <w:szCs w:val="20"/>
          <w:lang w:eastAsia="en-IN"/>
        </w:rPr>
        <w:t>PreparedStatement</w:t>
      </w:r>
      <w:r w:rsidRPr="00402977">
        <w:rPr>
          <w:rFonts w:ascii="Helvetica" w:eastAsia="Times New Roman" w:hAnsi="Helvetica" w:cs="Helvetica"/>
          <w:color w:val="333333"/>
          <w:sz w:val="21"/>
          <w:szCs w:val="21"/>
          <w:lang w:eastAsia="en-IN"/>
        </w:rPr>
        <w:t> interface. Their commonly used methods are:</w:t>
      </w:r>
    </w:p>
    <w:p w:rsidR="00402977" w:rsidRPr="00402977" w:rsidRDefault="00402977" w:rsidP="00402977">
      <w:pPr>
        <w:numPr>
          <w:ilvl w:val="0"/>
          <w:numId w:val="3"/>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3"/>
        </w:numPr>
        <w:shd w:val="clear" w:color="auto" w:fill="FFFFFF"/>
        <w:spacing w:after="0" w:line="270" w:lineRule="atLeast"/>
        <w:ind w:left="1125"/>
        <w:rPr>
          <w:rFonts w:ascii="Helvetica" w:eastAsia="Times New Roman" w:hAnsi="Helvetica" w:cs="Helvetica"/>
          <w:color w:val="333333"/>
          <w:sz w:val="21"/>
          <w:szCs w:val="21"/>
          <w:lang w:eastAsia="en-IN"/>
        </w:rPr>
      </w:pPr>
    </w:p>
    <w:p w:rsidR="00402977" w:rsidRPr="00402977" w:rsidRDefault="00402977" w:rsidP="00402977">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lastRenderedPageBreak/>
        <w:t>boolean execute(String sql)</w:t>
      </w:r>
      <w:r w:rsidRPr="00402977">
        <w:rPr>
          <w:rFonts w:ascii="Helvetica" w:eastAsia="Times New Roman" w:hAnsi="Helvetica" w:cs="Helvetica"/>
          <w:color w:val="333333"/>
          <w:sz w:val="21"/>
          <w:szCs w:val="21"/>
          <w:lang w:eastAsia="en-IN"/>
        </w:rPr>
        <w:t>: executes a general SQL statement. It returns </w:t>
      </w:r>
      <w:r w:rsidRPr="00402977">
        <w:rPr>
          <w:rFonts w:ascii="Courier New" w:eastAsia="Times New Roman" w:hAnsi="Courier New" w:cs="Courier New"/>
          <w:color w:val="800000"/>
          <w:sz w:val="20"/>
          <w:szCs w:val="20"/>
          <w:lang w:eastAsia="en-IN"/>
        </w:rPr>
        <w:t>true</w:t>
      </w:r>
      <w:r w:rsidRPr="00402977">
        <w:rPr>
          <w:rFonts w:ascii="Helvetica" w:eastAsia="Times New Roman" w:hAnsi="Helvetica" w:cs="Helvetica"/>
          <w:color w:val="333333"/>
          <w:sz w:val="21"/>
          <w:szCs w:val="21"/>
          <w:lang w:eastAsia="en-IN"/>
        </w:rPr>
        <w:t> if the query returns a </w:t>
      </w:r>
      <w:r w:rsidRPr="00402977">
        <w:rPr>
          <w:rFonts w:ascii="Courier New" w:eastAsia="Times New Roman" w:hAnsi="Courier New" w:cs="Courier New"/>
          <w:color w:val="800000"/>
          <w:sz w:val="20"/>
          <w:szCs w:val="20"/>
          <w:lang w:eastAsia="en-IN"/>
        </w:rPr>
        <w:t>ResultSet</w:t>
      </w:r>
      <w:r w:rsidRPr="00402977">
        <w:rPr>
          <w:rFonts w:ascii="Helvetica" w:eastAsia="Times New Roman" w:hAnsi="Helvetica" w:cs="Helvetica"/>
          <w:color w:val="333333"/>
          <w:sz w:val="21"/>
          <w:szCs w:val="21"/>
          <w:lang w:eastAsia="en-IN"/>
        </w:rPr>
        <w:t>, </w:t>
      </w:r>
      <w:r w:rsidRPr="00402977">
        <w:rPr>
          <w:rFonts w:ascii="Courier New" w:eastAsia="Times New Roman" w:hAnsi="Courier New" w:cs="Courier New"/>
          <w:color w:val="800000"/>
          <w:sz w:val="20"/>
          <w:szCs w:val="20"/>
          <w:lang w:eastAsia="en-IN"/>
        </w:rPr>
        <w:t>false</w:t>
      </w:r>
      <w:r w:rsidRPr="00402977">
        <w:rPr>
          <w:rFonts w:ascii="Helvetica" w:eastAsia="Times New Roman" w:hAnsi="Helvetica" w:cs="Helvetica"/>
          <w:color w:val="333333"/>
          <w:sz w:val="21"/>
          <w:szCs w:val="21"/>
          <w:lang w:eastAsia="en-IN"/>
        </w:rPr>
        <w:t> if the query returns an update count or returns nothing. This method can be used with a </w:t>
      </w:r>
      <w:r w:rsidRPr="00402977">
        <w:rPr>
          <w:rFonts w:ascii="Courier New" w:eastAsia="Times New Roman" w:hAnsi="Courier New" w:cs="Courier New"/>
          <w:color w:val="800000"/>
          <w:sz w:val="20"/>
          <w:szCs w:val="20"/>
          <w:lang w:eastAsia="en-IN"/>
        </w:rPr>
        <w:t>Statement</w:t>
      </w:r>
      <w:r w:rsidRPr="00402977">
        <w:rPr>
          <w:rFonts w:ascii="Helvetica" w:eastAsia="Times New Roman" w:hAnsi="Helvetica" w:cs="Helvetica"/>
          <w:color w:val="333333"/>
          <w:sz w:val="21"/>
          <w:szCs w:val="21"/>
          <w:lang w:eastAsia="en-IN"/>
        </w:rPr>
        <w:t> only.</w:t>
      </w:r>
    </w:p>
    <w:p w:rsidR="00402977" w:rsidRPr="00402977" w:rsidRDefault="00402977" w:rsidP="00402977">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int executeUpdate(String sql)</w:t>
      </w:r>
      <w:r w:rsidRPr="00402977">
        <w:rPr>
          <w:rFonts w:ascii="Helvetica" w:eastAsia="Times New Roman" w:hAnsi="Helvetica" w:cs="Helvetica"/>
          <w:color w:val="333333"/>
          <w:sz w:val="21"/>
          <w:szCs w:val="21"/>
          <w:lang w:eastAsia="en-IN"/>
        </w:rPr>
        <w:t>: executes an INSERT, UPDATE or DELETE statement and returns an update account indicating number of rows affected (e.g. 1 row inserted, or 2 rows updated, or 0 rows affected).</w:t>
      </w:r>
    </w:p>
    <w:p w:rsidR="00402977" w:rsidRPr="00402977" w:rsidRDefault="00402977" w:rsidP="00402977">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ResultSet executeQuery(String sql)</w:t>
      </w:r>
      <w:r w:rsidRPr="00402977">
        <w:rPr>
          <w:rFonts w:ascii="Helvetica" w:eastAsia="Times New Roman" w:hAnsi="Helvetica" w:cs="Helvetica"/>
          <w:color w:val="333333"/>
          <w:sz w:val="21"/>
          <w:szCs w:val="21"/>
          <w:lang w:eastAsia="en-IN"/>
        </w:rPr>
        <w:t>: executes a SELECT statement and returns a </w:t>
      </w:r>
      <w:r w:rsidRPr="00402977">
        <w:rPr>
          <w:rFonts w:ascii="Courier New" w:eastAsia="Times New Roman" w:hAnsi="Courier New" w:cs="Courier New"/>
          <w:color w:val="800000"/>
          <w:sz w:val="20"/>
          <w:szCs w:val="20"/>
          <w:lang w:eastAsia="en-IN"/>
        </w:rPr>
        <w:t>ResultSet</w:t>
      </w:r>
      <w:r w:rsidRPr="00402977">
        <w:rPr>
          <w:rFonts w:ascii="Helvetica" w:eastAsia="Times New Roman" w:hAnsi="Helvetica" w:cs="Helvetica"/>
          <w:color w:val="333333"/>
          <w:sz w:val="21"/>
          <w:szCs w:val="21"/>
          <w:lang w:eastAsia="en-IN"/>
        </w:rPr>
        <w:t> object which contains results returned by the query.</w:t>
      </w:r>
    </w:p>
    <w:p w:rsidR="00402977" w:rsidRPr="00402977" w:rsidRDefault="00402977" w:rsidP="00402977">
      <w:pPr>
        <w:shd w:val="clear" w:color="auto" w:fill="FFFFFF"/>
        <w:spacing w:after="135" w:line="240" w:lineRule="auto"/>
        <w:ind w:left="90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A prepared statement is one that contains placeholders (in form question marks ?) for dynamic values will be set at runtime. For example:</w:t>
      </w:r>
    </w:p>
    <w:p w:rsidR="00402977" w:rsidRPr="00402977" w:rsidRDefault="00402977" w:rsidP="00402977">
      <w:pPr>
        <w:shd w:val="clear" w:color="auto" w:fill="FFFFFF"/>
        <w:spacing w:after="135" w:line="240" w:lineRule="auto"/>
        <w:ind w:left="900"/>
        <w:jc w:val="center"/>
        <w:rPr>
          <w:rFonts w:ascii="Helvetica" w:eastAsia="Times New Roman" w:hAnsi="Helvetica" w:cs="Helvetica"/>
          <w:color w:val="333333"/>
          <w:sz w:val="21"/>
          <w:szCs w:val="21"/>
          <w:lang w:eastAsia="en-IN"/>
        </w:rPr>
      </w:pPr>
      <w:r w:rsidRPr="00402977">
        <w:rPr>
          <w:rFonts w:ascii="Courier New" w:eastAsia="Times New Roman" w:hAnsi="Courier New" w:cs="Courier New"/>
          <w:color w:val="333333"/>
          <w:sz w:val="20"/>
          <w:szCs w:val="20"/>
          <w:lang w:eastAsia="en-IN"/>
        </w:rPr>
        <w:t>SELECT * from Users WHERE user_id=?</w:t>
      </w:r>
    </w:p>
    <w:p w:rsidR="00402977" w:rsidRPr="00402977" w:rsidRDefault="00402977" w:rsidP="00402977">
      <w:pPr>
        <w:shd w:val="clear" w:color="auto" w:fill="FFFFFF"/>
        <w:spacing w:after="135" w:line="240" w:lineRule="auto"/>
        <w:ind w:left="90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Here the value of </w:t>
      </w:r>
      <w:r w:rsidRPr="00402977">
        <w:rPr>
          <w:rFonts w:ascii="Courier New" w:eastAsia="Times New Roman" w:hAnsi="Courier New" w:cs="Courier New"/>
          <w:color w:val="333333"/>
          <w:sz w:val="20"/>
          <w:szCs w:val="20"/>
          <w:lang w:eastAsia="en-IN"/>
        </w:rPr>
        <w:t>user_id</w:t>
      </w:r>
      <w:r w:rsidRPr="00402977">
        <w:rPr>
          <w:rFonts w:ascii="Helvetica" w:eastAsia="Times New Roman" w:hAnsi="Helvetica" w:cs="Helvetica"/>
          <w:color w:val="333333"/>
          <w:sz w:val="21"/>
          <w:szCs w:val="21"/>
          <w:lang w:eastAsia="en-IN"/>
        </w:rPr>
        <w:t> is parameterized by a question mark and will be set by one of the </w:t>
      </w:r>
      <w:r w:rsidRPr="00402977">
        <w:rPr>
          <w:rFonts w:ascii="Courier New" w:eastAsia="Times New Roman" w:hAnsi="Courier New" w:cs="Courier New"/>
          <w:color w:val="800000"/>
          <w:sz w:val="20"/>
          <w:szCs w:val="20"/>
          <w:lang w:eastAsia="en-IN"/>
        </w:rPr>
        <w:t>setXXX()</w:t>
      </w:r>
      <w:r w:rsidRPr="00402977">
        <w:rPr>
          <w:rFonts w:ascii="Helvetica" w:eastAsia="Times New Roman" w:hAnsi="Helvetica" w:cs="Helvetica"/>
          <w:color w:val="333333"/>
          <w:sz w:val="21"/>
          <w:szCs w:val="21"/>
          <w:lang w:eastAsia="en-IN"/>
        </w:rPr>
        <w:t> methods from the </w:t>
      </w:r>
      <w:r w:rsidRPr="00402977">
        <w:rPr>
          <w:rFonts w:ascii="Courier New" w:eastAsia="Times New Roman" w:hAnsi="Courier New" w:cs="Courier New"/>
          <w:color w:val="800000"/>
          <w:sz w:val="20"/>
          <w:szCs w:val="20"/>
          <w:lang w:eastAsia="en-IN"/>
        </w:rPr>
        <w:t>PreparedStatement</w:t>
      </w:r>
      <w:r w:rsidRPr="00402977">
        <w:rPr>
          <w:rFonts w:ascii="Helvetica" w:eastAsia="Times New Roman" w:hAnsi="Helvetica" w:cs="Helvetica"/>
          <w:color w:val="333333"/>
          <w:sz w:val="21"/>
          <w:szCs w:val="21"/>
          <w:lang w:eastAsia="en-IN"/>
        </w:rPr>
        <w:t> interface, e.g. </w:t>
      </w:r>
      <w:r w:rsidRPr="00402977">
        <w:rPr>
          <w:rFonts w:ascii="Courier New" w:eastAsia="Times New Roman" w:hAnsi="Courier New" w:cs="Courier New"/>
          <w:color w:val="800000"/>
          <w:sz w:val="20"/>
          <w:szCs w:val="20"/>
          <w:lang w:eastAsia="en-IN"/>
        </w:rPr>
        <w:t>setInt(int index, int value)</w:t>
      </w:r>
      <w:r w:rsidRPr="00402977">
        <w:rPr>
          <w:rFonts w:ascii="Helvetica" w:eastAsia="Times New Roman" w:hAnsi="Helvetica" w:cs="Helvetica"/>
          <w:color w:val="333333"/>
          <w:sz w:val="21"/>
          <w:szCs w:val="21"/>
          <w:lang w:eastAsia="en-IN"/>
        </w:rPr>
        <w:t>.</w:t>
      </w:r>
    </w:p>
    <w:p w:rsidR="00402977" w:rsidRPr="00402977" w:rsidRDefault="00402977" w:rsidP="00402977">
      <w:pPr>
        <w:numPr>
          <w:ilvl w:val="0"/>
          <w:numId w:val="4"/>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ResultSet</w:t>
      </w:r>
      <w:r w:rsidRPr="00402977">
        <w:rPr>
          <w:rFonts w:ascii="Helvetica" w:eastAsia="Times New Roman" w:hAnsi="Helvetica" w:cs="Helvetica"/>
          <w:color w:val="333333"/>
          <w:sz w:val="21"/>
          <w:szCs w:val="21"/>
          <w:lang w:eastAsia="en-IN"/>
        </w:rPr>
        <w:t>: contains table data returned by a SELECT query. Use this object to iterate over rows in the result set using </w:t>
      </w:r>
      <w:r w:rsidRPr="00402977">
        <w:rPr>
          <w:rFonts w:ascii="Courier New" w:eastAsia="Times New Roman" w:hAnsi="Courier New" w:cs="Courier New"/>
          <w:b/>
          <w:bCs/>
          <w:color w:val="800000"/>
          <w:sz w:val="20"/>
          <w:szCs w:val="20"/>
          <w:lang w:eastAsia="en-IN"/>
        </w:rPr>
        <w:t>next() </w:t>
      </w:r>
      <w:r w:rsidRPr="00402977">
        <w:rPr>
          <w:rFonts w:ascii="Helvetica" w:eastAsia="Times New Roman" w:hAnsi="Helvetica" w:cs="Helvetica"/>
          <w:color w:val="333333"/>
          <w:sz w:val="21"/>
          <w:szCs w:val="21"/>
          <w:lang w:eastAsia="en-IN"/>
        </w:rPr>
        <w:t>method, and get value of a column in the current row using </w:t>
      </w:r>
      <w:r w:rsidRPr="00402977">
        <w:rPr>
          <w:rFonts w:ascii="Courier New" w:eastAsia="Times New Roman" w:hAnsi="Courier New" w:cs="Courier New"/>
          <w:b/>
          <w:bCs/>
          <w:color w:val="800000"/>
          <w:sz w:val="20"/>
          <w:szCs w:val="20"/>
          <w:lang w:eastAsia="en-IN"/>
        </w:rPr>
        <w:t>getXXX()</w:t>
      </w:r>
      <w:r w:rsidRPr="00402977">
        <w:rPr>
          <w:rFonts w:ascii="Helvetica" w:eastAsia="Times New Roman" w:hAnsi="Helvetica" w:cs="Helvetica"/>
          <w:color w:val="333333"/>
          <w:sz w:val="21"/>
          <w:szCs w:val="21"/>
          <w:lang w:eastAsia="en-IN"/>
        </w:rPr>
        <w:t> methods (e.g. </w:t>
      </w:r>
      <w:r w:rsidRPr="00402977">
        <w:rPr>
          <w:rFonts w:ascii="Courier New" w:eastAsia="Times New Roman" w:hAnsi="Courier New" w:cs="Courier New"/>
          <w:b/>
          <w:bCs/>
          <w:color w:val="800000"/>
          <w:sz w:val="20"/>
          <w:szCs w:val="20"/>
          <w:lang w:eastAsia="en-IN"/>
        </w:rPr>
        <w:t>getString()</w:t>
      </w:r>
      <w:r w:rsidRPr="00402977">
        <w:rPr>
          <w:rFonts w:ascii="Helvetica" w:eastAsia="Times New Roman" w:hAnsi="Helvetica" w:cs="Helvetica"/>
          <w:color w:val="333333"/>
          <w:sz w:val="21"/>
          <w:szCs w:val="21"/>
          <w:lang w:eastAsia="en-IN"/>
        </w:rPr>
        <w:t>, </w:t>
      </w:r>
      <w:r w:rsidRPr="00402977">
        <w:rPr>
          <w:rFonts w:ascii="Courier New" w:eastAsia="Times New Roman" w:hAnsi="Courier New" w:cs="Courier New"/>
          <w:b/>
          <w:bCs/>
          <w:color w:val="800000"/>
          <w:sz w:val="20"/>
          <w:szCs w:val="20"/>
          <w:lang w:eastAsia="en-IN"/>
        </w:rPr>
        <w:t>getInt()</w:t>
      </w:r>
      <w:r w:rsidRPr="00402977">
        <w:rPr>
          <w:rFonts w:ascii="Helvetica" w:eastAsia="Times New Roman" w:hAnsi="Helvetica" w:cs="Helvetica"/>
          <w:color w:val="333333"/>
          <w:sz w:val="21"/>
          <w:szCs w:val="21"/>
          <w:lang w:eastAsia="en-IN"/>
        </w:rPr>
        <w:t>, </w:t>
      </w:r>
      <w:r w:rsidRPr="00402977">
        <w:rPr>
          <w:rFonts w:ascii="Courier New" w:eastAsia="Times New Roman" w:hAnsi="Courier New" w:cs="Courier New"/>
          <w:b/>
          <w:bCs/>
          <w:color w:val="800000"/>
          <w:sz w:val="20"/>
          <w:szCs w:val="20"/>
          <w:lang w:eastAsia="en-IN"/>
        </w:rPr>
        <w:t>getFloat()</w:t>
      </w:r>
      <w:r w:rsidRPr="00402977">
        <w:rPr>
          <w:rFonts w:ascii="Helvetica" w:eastAsia="Times New Roman" w:hAnsi="Helvetica" w:cs="Helvetica"/>
          <w:color w:val="333333"/>
          <w:sz w:val="21"/>
          <w:szCs w:val="21"/>
          <w:lang w:eastAsia="en-IN"/>
        </w:rPr>
        <w:t> and so on). The column value can be retrieved either by index number (1-based) or by column name.</w:t>
      </w:r>
    </w:p>
    <w:p w:rsidR="00402977" w:rsidRPr="00402977" w:rsidRDefault="00402977" w:rsidP="00402977">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800000"/>
          <w:sz w:val="20"/>
          <w:szCs w:val="20"/>
          <w:lang w:eastAsia="en-IN"/>
        </w:rPr>
        <w:t>SQLException</w:t>
      </w:r>
      <w:r w:rsidRPr="00402977">
        <w:rPr>
          <w:rFonts w:ascii="Helvetica" w:eastAsia="Times New Roman" w:hAnsi="Helvetica" w:cs="Helvetica"/>
          <w:color w:val="333333"/>
          <w:sz w:val="21"/>
          <w:szCs w:val="21"/>
          <w:lang w:eastAsia="en-IN"/>
        </w:rPr>
        <w:t>: this checked exception is declared to be thrown by all the above methods, so we have to catch this exception explicitly when calling the above classes’ methods.  </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4" w:name="ConnectToDatabase"/>
      <w:bookmarkEnd w:id="4"/>
      <w:r w:rsidRPr="00402977">
        <w:rPr>
          <w:rFonts w:ascii="Arial" w:eastAsia="Times New Roman" w:hAnsi="Arial" w:cs="Arial"/>
          <w:b/>
          <w:bCs/>
          <w:color w:val="333333"/>
          <w:sz w:val="33"/>
          <w:szCs w:val="33"/>
          <w:lang w:eastAsia="en-IN"/>
        </w:rPr>
        <w:t>4. Connecting to the database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Supposing the MySQL database server is listening on the default port </w:t>
      </w:r>
      <w:r w:rsidRPr="00402977">
        <w:rPr>
          <w:rFonts w:ascii="Helvetica" w:eastAsia="Times New Roman" w:hAnsi="Helvetica" w:cs="Helvetica"/>
          <w:i/>
          <w:iCs/>
          <w:color w:val="333333"/>
          <w:sz w:val="21"/>
          <w:szCs w:val="21"/>
          <w:shd w:val="clear" w:color="auto" w:fill="FFFFFF"/>
          <w:lang w:eastAsia="en-IN"/>
        </w:rPr>
        <w:t>3306</w:t>
      </w:r>
      <w:r w:rsidRPr="00402977">
        <w:rPr>
          <w:rFonts w:ascii="Helvetica" w:eastAsia="Times New Roman" w:hAnsi="Helvetica" w:cs="Helvetica"/>
          <w:color w:val="333333"/>
          <w:sz w:val="21"/>
          <w:szCs w:val="21"/>
          <w:shd w:val="clear" w:color="auto" w:fill="FFFFFF"/>
          <w:lang w:eastAsia="en-IN"/>
        </w:rPr>
        <w:t> at </w:t>
      </w:r>
      <w:r w:rsidRPr="00402977">
        <w:rPr>
          <w:rFonts w:ascii="Helvetica" w:eastAsia="Times New Roman" w:hAnsi="Helvetica" w:cs="Helvetica"/>
          <w:i/>
          <w:iCs/>
          <w:color w:val="333333"/>
          <w:sz w:val="21"/>
          <w:szCs w:val="21"/>
          <w:shd w:val="clear" w:color="auto" w:fill="FFFFFF"/>
          <w:lang w:eastAsia="en-IN"/>
        </w:rPr>
        <w:t>localhost</w:t>
      </w:r>
      <w:r w:rsidRPr="00402977">
        <w:rPr>
          <w:rFonts w:ascii="Helvetica" w:eastAsia="Times New Roman" w:hAnsi="Helvetica" w:cs="Helvetica"/>
          <w:color w:val="333333"/>
          <w:sz w:val="21"/>
          <w:szCs w:val="21"/>
          <w:shd w:val="clear" w:color="auto" w:fill="FFFFFF"/>
          <w:lang w:eastAsia="en-IN"/>
        </w:rPr>
        <w:t>. The following code snippet connects to the database name </w:t>
      </w:r>
      <w:r w:rsidRPr="00402977">
        <w:rPr>
          <w:rFonts w:ascii="Helvetica" w:eastAsia="Times New Roman" w:hAnsi="Helvetica" w:cs="Helvetica"/>
          <w:i/>
          <w:iCs/>
          <w:color w:val="333333"/>
          <w:sz w:val="21"/>
          <w:szCs w:val="21"/>
          <w:shd w:val="clear" w:color="auto" w:fill="FFFFFF"/>
          <w:lang w:eastAsia="en-IN"/>
        </w:rPr>
        <w:t>SampleDB</w:t>
      </w:r>
      <w:r w:rsidRPr="00402977">
        <w:rPr>
          <w:rFonts w:ascii="Helvetica" w:eastAsia="Times New Roman" w:hAnsi="Helvetica" w:cs="Helvetica"/>
          <w:color w:val="333333"/>
          <w:sz w:val="21"/>
          <w:szCs w:val="21"/>
          <w:shd w:val="clear" w:color="auto" w:fill="FFFFFF"/>
          <w:lang w:eastAsia="en-IN"/>
        </w:rPr>
        <w:t> by the user </w:t>
      </w:r>
      <w:r w:rsidRPr="00402977">
        <w:rPr>
          <w:rFonts w:ascii="Helvetica" w:eastAsia="Times New Roman" w:hAnsi="Helvetica" w:cs="Helvetica"/>
          <w:i/>
          <w:iCs/>
          <w:color w:val="333333"/>
          <w:sz w:val="21"/>
          <w:szCs w:val="21"/>
          <w:shd w:val="clear" w:color="auto" w:fill="FFFFFF"/>
          <w:lang w:eastAsia="en-IN"/>
        </w:rPr>
        <w:t>root</w:t>
      </w:r>
      <w:r w:rsidRPr="00402977">
        <w:rPr>
          <w:rFonts w:ascii="Helvetica" w:eastAsia="Times New Roman" w:hAnsi="Helvetica" w:cs="Helvetica"/>
          <w:color w:val="333333"/>
          <w:sz w:val="21"/>
          <w:szCs w:val="21"/>
          <w:shd w:val="clear" w:color="auto" w:fill="FFFFFF"/>
          <w:lang w:eastAsia="en-IN"/>
        </w:rPr>
        <w:t> and password </w:t>
      </w:r>
      <w:r w:rsidRPr="00402977">
        <w:rPr>
          <w:rFonts w:ascii="Helvetica" w:eastAsia="Times New Roman" w:hAnsi="Helvetica" w:cs="Helvetica"/>
          <w:i/>
          <w:iCs/>
          <w:color w:val="333333"/>
          <w:sz w:val="21"/>
          <w:szCs w:val="21"/>
          <w:shd w:val="clear" w:color="auto" w:fill="FFFFFF"/>
          <w:lang w:eastAsia="en-IN"/>
        </w:rPr>
        <w:t>secret</w:t>
      </w:r>
      <w:r w:rsidRPr="00402977">
        <w:rPr>
          <w:rFonts w:ascii="Helvetica" w:eastAsia="Times New Roman" w:hAnsi="Helvetica" w:cs="Helvetica"/>
          <w:color w:val="333333"/>
          <w:sz w:val="21"/>
          <w:szCs w:val="21"/>
          <w:shd w:val="clear" w:color="auto" w:fill="FFFFFF"/>
          <w:lang w:eastAsia="en-IN"/>
        </w:rPr>
        <w:t>:</w:t>
      </w:r>
    </w:p>
    <w:tbl>
      <w:tblPr>
        <w:tblW w:w="11813" w:type="dxa"/>
        <w:tblCellMar>
          <w:left w:w="0" w:type="dxa"/>
          <w:right w:w="0" w:type="dxa"/>
        </w:tblCellMar>
        <w:tblLook w:val="04A0" w:firstRow="1" w:lastRow="0" w:firstColumn="1" w:lastColumn="0" w:noHBand="0" w:noVBand="1"/>
      </w:tblPr>
      <w:tblGrid>
        <w:gridCol w:w="547"/>
        <w:gridCol w:w="11266"/>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8</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9</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10</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lastRenderedPageBreak/>
              <w:t>11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14</w:t>
            </w:r>
          </w:p>
        </w:tc>
        <w:tc>
          <w:tcPr>
            <w:tcW w:w="11266"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lastRenderedPageBreak/>
              <w:t>String dbURL = "jdbc:mysql://localhost:3306/sampledb";</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String username = "root";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String password = "secret";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try</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Connection conn = DriverManager.getConnection(dbURL, username, password);</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if</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(conn != null)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System.out.println("Connected");</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catch</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(SQLException ex)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lastRenderedPageBreak/>
              <w:t>    </w:t>
            </w:r>
            <w:r w:rsidRPr="00402977">
              <w:rPr>
                <w:rFonts w:ascii="Courier New" w:eastAsia="Times New Roman" w:hAnsi="Courier New" w:cs="Courier New"/>
                <w:sz w:val="20"/>
                <w:szCs w:val="20"/>
                <w:lang w:eastAsia="en-IN"/>
              </w:rPr>
              <w:t>ex.printStackTrace();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lastRenderedPageBreak/>
        <w:t>Once the connection was established, we have a </w:t>
      </w:r>
      <w:r w:rsidRPr="00402977">
        <w:rPr>
          <w:rFonts w:ascii="Courier New" w:eastAsia="Times New Roman" w:hAnsi="Courier New" w:cs="Courier New"/>
          <w:color w:val="800000"/>
          <w:sz w:val="20"/>
          <w:szCs w:val="20"/>
          <w:shd w:val="clear" w:color="auto" w:fill="FFFFFF"/>
          <w:lang w:eastAsia="en-IN"/>
        </w:rPr>
        <w:t>Connection</w:t>
      </w:r>
      <w:r w:rsidRPr="00402977">
        <w:rPr>
          <w:rFonts w:ascii="Helvetica" w:eastAsia="Times New Roman" w:hAnsi="Helvetica" w:cs="Helvetica"/>
          <w:color w:val="333333"/>
          <w:sz w:val="21"/>
          <w:szCs w:val="21"/>
          <w:shd w:val="clear" w:color="auto" w:fill="FFFFFF"/>
          <w:lang w:eastAsia="en-IN"/>
        </w:rPr>
        <w:t> object which can be used to create statements in order to execute SQL queries. In the above code, we have to close the connection explicitly after finish working with the database:</w:t>
      </w:r>
    </w:p>
    <w:tbl>
      <w:tblPr>
        <w:tblW w:w="11813" w:type="dxa"/>
        <w:tblCellMar>
          <w:left w:w="0" w:type="dxa"/>
          <w:right w:w="0" w:type="dxa"/>
        </w:tblCellMar>
        <w:tblLook w:val="04A0" w:firstRow="1" w:lastRow="0" w:firstColumn="1" w:lastColumn="0" w:noHBand="0" w:noVBand="1"/>
      </w:tblPr>
      <w:tblGrid>
        <w:gridCol w:w="441"/>
        <w:gridCol w:w="11372"/>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tc>
        <w:tc>
          <w:tcPr>
            <w:tcW w:w="11372"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conn.close();</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However, since Java 7, we can take advantage of the </w:t>
      </w:r>
      <w:r w:rsidRPr="00402977">
        <w:rPr>
          <w:rFonts w:ascii="Courier New" w:eastAsia="Times New Roman" w:hAnsi="Courier New" w:cs="Courier New"/>
          <w:color w:val="800000"/>
          <w:sz w:val="20"/>
          <w:szCs w:val="20"/>
          <w:shd w:val="clear" w:color="auto" w:fill="FFFFFF"/>
          <w:lang w:eastAsia="en-IN"/>
        </w:rPr>
        <w:t>try</w:t>
      </w:r>
      <w:r w:rsidRPr="00402977">
        <w:rPr>
          <w:rFonts w:ascii="Helvetica" w:eastAsia="Times New Roman" w:hAnsi="Helvetica" w:cs="Helvetica"/>
          <w:color w:val="333333"/>
          <w:sz w:val="21"/>
          <w:szCs w:val="21"/>
          <w:shd w:val="clear" w:color="auto" w:fill="FFFFFF"/>
          <w:lang w:eastAsia="en-IN"/>
        </w:rPr>
        <w:t>-with-resources statement which will close the connection automatically, as shown in the following code snippet:</w:t>
      </w:r>
    </w:p>
    <w:tbl>
      <w:tblPr>
        <w:tblW w:w="11813" w:type="dxa"/>
        <w:tblCellMar>
          <w:left w:w="0" w:type="dxa"/>
          <w:right w:w="0" w:type="dxa"/>
        </w:tblCellMar>
        <w:tblLook w:val="04A0" w:firstRow="1" w:lastRow="0" w:firstColumn="1" w:lastColumn="0" w:noHBand="0" w:noVBand="1"/>
      </w:tblPr>
      <w:tblGrid>
        <w:gridCol w:w="441"/>
        <w:gridCol w:w="11372"/>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tc>
        <w:tc>
          <w:tcPr>
            <w:tcW w:w="11372"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try</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(Connection conn = DriverManager.getConnection(dbURL, username, password))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 code to execute SQL queries goes here...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 catch</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(SQLException ex)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ex.printStackTrace();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If you are using Java 7 or later, this approach is recommended. The sample programs in this tutorial are all using this </w:t>
      </w:r>
      <w:r w:rsidRPr="00402977">
        <w:rPr>
          <w:rFonts w:ascii="Helvetica" w:eastAsia="Times New Roman" w:hAnsi="Helvetica" w:cs="Helvetica"/>
          <w:color w:val="095197"/>
          <w:sz w:val="21"/>
          <w:szCs w:val="21"/>
          <w:shd w:val="clear" w:color="auto" w:fill="FFFFFF"/>
          <w:lang w:eastAsia="en-IN"/>
        </w:rPr>
        <w:t>try-with-resources</w:t>
      </w:r>
      <w:r w:rsidRPr="00402977">
        <w:rPr>
          <w:rFonts w:ascii="Helvetica" w:eastAsia="Times New Roman" w:hAnsi="Helvetica" w:cs="Helvetica"/>
          <w:color w:val="333333"/>
          <w:sz w:val="21"/>
          <w:szCs w:val="21"/>
          <w:shd w:val="clear" w:color="auto" w:fill="FFFFFF"/>
          <w:lang w:eastAsia="en-IN"/>
        </w:rPr>
        <w:t> statement to make a database connection.</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b/>
          <w:bCs/>
          <w:color w:val="333333"/>
          <w:sz w:val="24"/>
          <w:szCs w:val="24"/>
          <w:shd w:val="clear" w:color="auto" w:fill="FFFFFF"/>
          <w:lang w:eastAsia="en-IN"/>
        </w:rPr>
        <w:t>NOTE:</w:t>
      </w:r>
      <w:r w:rsidRPr="00402977">
        <w:rPr>
          <w:rFonts w:ascii="Helvetica" w:eastAsia="Times New Roman" w:hAnsi="Helvetica" w:cs="Helvetica"/>
          <w:color w:val="333333"/>
          <w:sz w:val="21"/>
          <w:szCs w:val="21"/>
          <w:shd w:val="clear" w:color="auto" w:fill="FFFFFF"/>
          <w:lang w:eastAsia="en-IN"/>
        </w:rPr>
        <w:t> For details about connecting to a MySQL database, see the article: </w:t>
      </w:r>
      <w:r w:rsidRPr="00402977">
        <w:rPr>
          <w:rFonts w:ascii="Helvetica" w:eastAsia="Times New Roman" w:hAnsi="Helvetica" w:cs="Helvetica"/>
          <w:color w:val="095197"/>
          <w:sz w:val="21"/>
          <w:szCs w:val="21"/>
          <w:shd w:val="clear" w:color="auto" w:fill="FFFFFF"/>
          <w:lang w:eastAsia="en-IN"/>
        </w:rPr>
        <w:t>Connect to MySQL database via JDBC</w:t>
      </w:r>
      <w:r w:rsidRPr="00402977">
        <w:rPr>
          <w:rFonts w:ascii="Helvetica" w:eastAsia="Times New Roman" w:hAnsi="Helvetica" w:cs="Helvetica"/>
          <w:color w:val="333333"/>
          <w:sz w:val="21"/>
          <w:szCs w:val="21"/>
          <w:shd w:val="clear" w:color="auto" w:fill="FFFFFF"/>
          <w:lang w:eastAsia="en-IN"/>
        </w:rPr>
        <w:t>.</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 </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5" w:name="ExecuteINSERT"/>
      <w:bookmarkEnd w:id="5"/>
      <w:r w:rsidRPr="00402977">
        <w:rPr>
          <w:rFonts w:ascii="Arial" w:eastAsia="Times New Roman" w:hAnsi="Arial" w:cs="Arial"/>
          <w:b/>
          <w:bCs/>
          <w:color w:val="333333"/>
          <w:sz w:val="33"/>
          <w:szCs w:val="33"/>
          <w:lang w:eastAsia="en-IN"/>
        </w:rPr>
        <w:t>5. JDBC Execute INSERT Statement Example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Let’s write code to insert a new record into the table </w:t>
      </w:r>
      <w:r w:rsidRPr="00402977">
        <w:rPr>
          <w:rFonts w:ascii="Helvetica" w:eastAsia="Times New Roman" w:hAnsi="Helvetica" w:cs="Helvetica"/>
          <w:i/>
          <w:iCs/>
          <w:color w:val="333333"/>
          <w:sz w:val="21"/>
          <w:szCs w:val="21"/>
          <w:shd w:val="clear" w:color="auto" w:fill="FFFFFF"/>
          <w:lang w:eastAsia="en-IN"/>
        </w:rPr>
        <w:t>Users</w:t>
      </w:r>
      <w:r w:rsidRPr="00402977">
        <w:rPr>
          <w:rFonts w:ascii="Helvetica" w:eastAsia="Times New Roman" w:hAnsi="Helvetica" w:cs="Helvetica"/>
          <w:color w:val="333333"/>
          <w:sz w:val="21"/>
          <w:szCs w:val="21"/>
          <w:shd w:val="clear" w:color="auto" w:fill="FFFFFF"/>
          <w:lang w:eastAsia="en-IN"/>
        </w:rPr>
        <w:t> with following details:</w:t>
      </w:r>
    </w:p>
    <w:p w:rsidR="00402977" w:rsidRPr="00402977" w:rsidRDefault="00402977" w:rsidP="00402977">
      <w:pPr>
        <w:numPr>
          <w:ilvl w:val="0"/>
          <w:numId w:val="5"/>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username: </w:t>
      </w:r>
      <w:r w:rsidRPr="00402977">
        <w:rPr>
          <w:rFonts w:ascii="Helvetica" w:eastAsia="Times New Roman" w:hAnsi="Helvetica" w:cs="Helvetica"/>
          <w:i/>
          <w:iCs/>
          <w:color w:val="333333"/>
          <w:sz w:val="21"/>
          <w:szCs w:val="21"/>
          <w:lang w:eastAsia="en-IN"/>
        </w:rPr>
        <w:t>bill</w:t>
      </w:r>
    </w:p>
    <w:p w:rsidR="00402977" w:rsidRPr="00402977" w:rsidRDefault="00402977" w:rsidP="00402977">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password: </w:t>
      </w:r>
      <w:r w:rsidRPr="00402977">
        <w:rPr>
          <w:rFonts w:ascii="Helvetica" w:eastAsia="Times New Roman" w:hAnsi="Helvetica" w:cs="Helvetica"/>
          <w:i/>
          <w:iCs/>
          <w:color w:val="333333"/>
          <w:sz w:val="21"/>
          <w:szCs w:val="21"/>
          <w:lang w:eastAsia="en-IN"/>
        </w:rPr>
        <w:t>secretpass</w:t>
      </w:r>
    </w:p>
    <w:p w:rsidR="00402977" w:rsidRPr="00402977" w:rsidRDefault="00402977" w:rsidP="00402977">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fullname: </w:t>
      </w:r>
      <w:r w:rsidRPr="00402977">
        <w:rPr>
          <w:rFonts w:ascii="Helvetica" w:eastAsia="Times New Roman" w:hAnsi="Helvetica" w:cs="Helvetica"/>
          <w:i/>
          <w:iCs/>
          <w:color w:val="333333"/>
          <w:sz w:val="21"/>
          <w:szCs w:val="21"/>
          <w:lang w:eastAsia="en-IN"/>
        </w:rPr>
        <w:t>Bill Gates</w:t>
      </w:r>
    </w:p>
    <w:p w:rsidR="00402977" w:rsidRPr="00402977" w:rsidRDefault="00402977" w:rsidP="00402977">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email: </w:t>
      </w:r>
      <w:r w:rsidRPr="00402977">
        <w:rPr>
          <w:rFonts w:ascii="Helvetica" w:eastAsia="Times New Roman" w:hAnsi="Helvetica" w:cs="Helvetica"/>
          <w:i/>
          <w:iCs/>
          <w:color w:val="333333"/>
          <w:sz w:val="21"/>
          <w:szCs w:val="21"/>
          <w:lang w:eastAsia="en-IN"/>
        </w:rPr>
        <w:t>bill.gates@microsoft.com</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Here’s the code snippet:</w:t>
      </w:r>
    </w:p>
    <w:tbl>
      <w:tblPr>
        <w:tblW w:w="11813" w:type="dxa"/>
        <w:tblCellMar>
          <w:left w:w="0" w:type="dxa"/>
          <w:right w:w="0" w:type="dxa"/>
        </w:tblCellMar>
        <w:tblLook w:val="04A0" w:firstRow="1" w:lastRow="0" w:firstColumn="1" w:lastColumn="0" w:noHBand="0" w:noVBand="1"/>
      </w:tblPr>
      <w:tblGrid>
        <w:gridCol w:w="547"/>
        <w:gridCol w:w="11266"/>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lastRenderedPageBreak/>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8</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9</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10</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12</w:t>
            </w:r>
          </w:p>
        </w:tc>
        <w:tc>
          <w:tcPr>
            <w:tcW w:w="11266"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lastRenderedPageBreak/>
              <w:t>String sql = "INSERT INTO Users (username, password, fullname, email) VALUES (?, ?, ?,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PreparedStatement statement = conn.prepareStatement(sql);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statement.setString(1, "bill");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lastRenderedPageBreak/>
              <w:t>statement.setString(2, "secretpass");</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statement.setString(3, "Bill Gates");</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statement.setString(4, "bill.gates@microsoft.com");</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int</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rowsInserted = statement.executeUpdate();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if</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(rowsInserted &gt; 0)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System.out.println("A new user was inserted successfully!");</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lastRenderedPageBreak/>
        <w:t>In this code, we create a parameterized SQL INSERT statement and create a </w:t>
      </w:r>
      <w:r w:rsidRPr="00402977">
        <w:rPr>
          <w:rFonts w:ascii="Courier New" w:eastAsia="Times New Roman" w:hAnsi="Courier New" w:cs="Courier New"/>
          <w:color w:val="800000"/>
          <w:sz w:val="20"/>
          <w:szCs w:val="20"/>
          <w:shd w:val="clear" w:color="auto" w:fill="FFFFFF"/>
          <w:lang w:eastAsia="en-IN"/>
        </w:rPr>
        <w:t>PreparedStatement</w:t>
      </w:r>
      <w:r w:rsidRPr="00402977">
        <w:rPr>
          <w:rFonts w:ascii="Helvetica" w:eastAsia="Times New Roman" w:hAnsi="Helvetica" w:cs="Helvetica"/>
          <w:color w:val="333333"/>
          <w:sz w:val="21"/>
          <w:szCs w:val="21"/>
          <w:shd w:val="clear" w:color="auto" w:fill="FFFFFF"/>
          <w:lang w:eastAsia="en-IN"/>
        </w:rPr>
        <w:t> from the </w:t>
      </w:r>
      <w:r w:rsidRPr="00402977">
        <w:rPr>
          <w:rFonts w:ascii="Courier New" w:eastAsia="Times New Roman" w:hAnsi="Courier New" w:cs="Courier New"/>
          <w:color w:val="800000"/>
          <w:sz w:val="20"/>
          <w:szCs w:val="20"/>
          <w:shd w:val="clear" w:color="auto" w:fill="FFFFFF"/>
          <w:lang w:eastAsia="en-IN"/>
        </w:rPr>
        <w:t>Connection</w:t>
      </w:r>
      <w:r w:rsidRPr="00402977">
        <w:rPr>
          <w:rFonts w:ascii="Helvetica" w:eastAsia="Times New Roman" w:hAnsi="Helvetica" w:cs="Helvetica"/>
          <w:color w:val="333333"/>
          <w:sz w:val="21"/>
          <w:szCs w:val="21"/>
          <w:shd w:val="clear" w:color="auto" w:fill="FFFFFF"/>
          <w:lang w:eastAsia="en-IN"/>
        </w:rPr>
        <w:t> object. To set values for the parameters in the INSERT statement, we use the </w:t>
      </w:r>
      <w:r w:rsidRPr="00402977">
        <w:rPr>
          <w:rFonts w:ascii="Courier New" w:eastAsia="Times New Roman" w:hAnsi="Courier New" w:cs="Courier New"/>
          <w:color w:val="800000"/>
          <w:sz w:val="20"/>
          <w:szCs w:val="20"/>
          <w:shd w:val="clear" w:color="auto" w:fill="FFFFFF"/>
          <w:lang w:eastAsia="en-IN"/>
        </w:rPr>
        <w:t>PreparedStatement</w:t>
      </w:r>
      <w:r w:rsidRPr="00402977">
        <w:rPr>
          <w:rFonts w:ascii="Helvetica" w:eastAsia="Times New Roman" w:hAnsi="Helvetica" w:cs="Helvetica"/>
          <w:color w:val="333333"/>
          <w:sz w:val="21"/>
          <w:szCs w:val="21"/>
          <w:shd w:val="clear" w:color="auto" w:fill="FFFFFF"/>
          <w:lang w:eastAsia="en-IN"/>
        </w:rPr>
        <w:t>‘s </w:t>
      </w:r>
      <w:r w:rsidRPr="00402977">
        <w:rPr>
          <w:rFonts w:ascii="Courier New" w:eastAsia="Times New Roman" w:hAnsi="Courier New" w:cs="Courier New"/>
          <w:color w:val="800000"/>
          <w:sz w:val="20"/>
          <w:szCs w:val="20"/>
          <w:shd w:val="clear" w:color="auto" w:fill="FFFFFF"/>
          <w:lang w:eastAsia="en-IN"/>
        </w:rPr>
        <w:t>setString()</w:t>
      </w:r>
      <w:r w:rsidRPr="00402977">
        <w:rPr>
          <w:rFonts w:ascii="Helvetica" w:eastAsia="Times New Roman" w:hAnsi="Helvetica" w:cs="Helvetica"/>
          <w:color w:val="333333"/>
          <w:sz w:val="21"/>
          <w:szCs w:val="21"/>
          <w:shd w:val="clear" w:color="auto" w:fill="FFFFFF"/>
          <w:lang w:eastAsia="en-IN"/>
        </w:rPr>
        <w:t> methods because all these columns in the table </w:t>
      </w:r>
      <w:r w:rsidRPr="00402977">
        <w:rPr>
          <w:rFonts w:ascii="Courier New" w:eastAsia="Times New Roman" w:hAnsi="Courier New" w:cs="Courier New"/>
          <w:color w:val="333333"/>
          <w:sz w:val="20"/>
          <w:szCs w:val="20"/>
          <w:shd w:val="clear" w:color="auto" w:fill="FFFFFF"/>
          <w:lang w:eastAsia="en-IN"/>
        </w:rPr>
        <w:t>Users</w:t>
      </w:r>
      <w:r w:rsidRPr="00402977">
        <w:rPr>
          <w:rFonts w:ascii="Helvetica" w:eastAsia="Times New Roman" w:hAnsi="Helvetica" w:cs="Helvetica"/>
          <w:color w:val="333333"/>
          <w:sz w:val="21"/>
          <w:szCs w:val="21"/>
          <w:shd w:val="clear" w:color="auto" w:fill="FFFFFF"/>
          <w:lang w:eastAsia="en-IN"/>
        </w:rPr>
        <w:t> are of type VARCHAR which is translated to String type in Java. Note that the parameter index is 1-based (unlike 0-based index in Java array).</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The </w:t>
      </w:r>
      <w:r w:rsidRPr="00402977">
        <w:rPr>
          <w:rFonts w:ascii="Courier New" w:eastAsia="Times New Roman" w:hAnsi="Courier New" w:cs="Courier New"/>
          <w:color w:val="800000"/>
          <w:sz w:val="20"/>
          <w:szCs w:val="20"/>
          <w:shd w:val="clear" w:color="auto" w:fill="FFFFFF"/>
          <w:lang w:eastAsia="en-IN"/>
        </w:rPr>
        <w:t>PreparedStatement </w:t>
      </w:r>
      <w:r w:rsidRPr="00402977">
        <w:rPr>
          <w:rFonts w:ascii="Helvetica" w:eastAsia="Times New Roman" w:hAnsi="Helvetica" w:cs="Helvetica"/>
          <w:color w:val="333333"/>
          <w:sz w:val="21"/>
          <w:szCs w:val="21"/>
          <w:shd w:val="clear" w:color="auto" w:fill="FFFFFF"/>
          <w:lang w:eastAsia="en-IN"/>
        </w:rPr>
        <w:t>interface provides various </w:t>
      </w:r>
      <w:r w:rsidRPr="00402977">
        <w:rPr>
          <w:rFonts w:ascii="Courier New" w:eastAsia="Times New Roman" w:hAnsi="Courier New" w:cs="Courier New"/>
          <w:color w:val="800000"/>
          <w:sz w:val="20"/>
          <w:szCs w:val="20"/>
          <w:shd w:val="clear" w:color="auto" w:fill="FFFFFF"/>
          <w:lang w:eastAsia="en-IN"/>
        </w:rPr>
        <w:t>setXXX()</w:t>
      </w:r>
      <w:r w:rsidRPr="00402977">
        <w:rPr>
          <w:rFonts w:ascii="Helvetica" w:eastAsia="Times New Roman" w:hAnsi="Helvetica" w:cs="Helvetica"/>
          <w:color w:val="333333"/>
          <w:sz w:val="21"/>
          <w:szCs w:val="21"/>
          <w:shd w:val="clear" w:color="auto" w:fill="FFFFFF"/>
          <w:lang w:eastAsia="en-IN"/>
        </w:rPr>
        <w:t> methods corresponding to each data type, for example:</w:t>
      </w:r>
    </w:p>
    <w:p w:rsidR="00402977" w:rsidRPr="00402977" w:rsidRDefault="00402977" w:rsidP="00402977">
      <w:pPr>
        <w:numPr>
          <w:ilvl w:val="0"/>
          <w:numId w:val="6"/>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6"/>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setBoolean(int parameterIndex, boolean x)</w:t>
      </w:r>
    </w:p>
    <w:p w:rsidR="00402977" w:rsidRPr="00402977" w:rsidRDefault="00402977" w:rsidP="00402977">
      <w:pPr>
        <w:numPr>
          <w:ilvl w:val="1"/>
          <w:numId w:val="6"/>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setDate(int parameterIndex, Date x)</w:t>
      </w:r>
    </w:p>
    <w:p w:rsidR="00402977" w:rsidRPr="00402977" w:rsidRDefault="00402977" w:rsidP="00402977">
      <w:pPr>
        <w:numPr>
          <w:ilvl w:val="1"/>
          <w:numId w:val="6"/>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setFloat(int parameterIndex, float x)</w:t>
      </w:r>
    </w:p>
    <w:p w:rsidR="00402977" w:rsidRPr="00402977" w:rsidRDefault="00402977" w:rsidP="00402977">
      <w:pPr>
        <w:numPr>
          <w:ilvl w:val="1"/>
          <w:numId w:val="6"/>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And so on. Which method to be used is depending on the type of the corresponding column in the database table.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Finally we call the </w:t>
      </w:r>
      <w:r w:rsidRPr="00402977">
        <w:rPr>
          <w:rFonts w:ascii="Courier New" w:eastAsia="Times New Roman" w:hAnsi="Courier New" w:cs="Courier New"/>
          <w:color w:val="800000"/>
          <w:sz w:val="20"/>
          <w:szCs w:val="20"/>
          <w:shd w:val="clear" w:color="auto" w:fill="FFFFFF"/>
          <w:lang w:eastAsia="en-IN"/>
        </w:rPr>
        <w:t>PreparedStatement</w:t>
      </w:r>
      <w:r w:rsidRPr="00402977">
        <w:rPr>
          <w:rFonts w:ascii="Helvetica" w:eastAsia="Times New Roman" w:hAnsi="Helvetica" w:cs="Helvetica"/>
          <w:color w:val="333333"/>
          <w:sz w:val="21"/>
          <w:szCs w:val="21"/>
          <w:shd w:val="clear" w:color="auto" w:fill="FFFFFF"/>
          <w:lang w:eastAsia="en-IN"/>
        </w:rPr>
        <w:t>’s</w:t>
      </w:r>
      <w:r w:rsidRPr="00402977">
        <w:rPr>
          <w:rFonts w:ascii="Courier New" w:eastAsia="Times New Roman" w:hAnsi="Courier New" w:cs="Courier New"/>
          <w:color w:val="800000"/>
          <w:sz w:val="20"/>
          <w:szCs w:val="20"/>
          <w:shd w:val="clear" w:color="auto" w:fill="FFFFFF"/>
          <w:lang w:eastAsia="en-IN"/>
        </w:rPr>
        <w:t> executeUpdate()</w:t>
      </w:r>
      <w:r w:rsidRPr="00402977">
        <w:rPr>
          <w:rFonts w:ascii="Helvetica" w:eastAsia="Times New Roman" w:hAnsi="Helvetica" w:cs="Helvetica"/>
          <w:color w:val="333333"/>
          <w:sz w:val="21"/>
          <w:szCs w:val="21"/>
          <w:shd w:val="clear" w:color="auto" w:fill="FFFFFF"/>
          <w:lang w:eastAsia="en-IN"/>
        </w:rPr>
        <w:t> method to execute the INSERT statement. This method returns an update count indicating how many rows in the table were affected by the query, so checking this return value is necessary to ensure the query was executed successfully. In this case, </w:t>
      </w:r>
      <w:r w:rsidRPr="00402977">
        <w:rPr>
          <w:rFonts w:ascii="Courier New" w:eastAsia="Times New Roman" w:hAnsi="Courier New" w:cs="Courier New"/>
          <w:color w:val="800000"/>
          <w:sz w:val="20"/>
          <w:szCs w:val="20"/>
          <w:shd w:val="clear" w:color="auto" w:fill="FFFFFF"/>
          <w:lang w:eastAsia="en-IN"/>
        </w:rPr>
        <w:t>executeUpdate()</w:t>
      </w:r>
      <w:r w:rsidRPr="00402977">
        <w:rPr>
          <w:rFonts w:ascii="Helvetica" w:eastAsia="Times New Roman" w:hAnsi="Helvetica" w:cs="Helvetica"/>
          <w:color w:val="333333"/>
          <w:sz w:val="21"/>
          <w:szCs w:val="21"/>
          <w:shd w:val="clear" w:color="auto" w:fill="FFFFFF"/>
          <w:lang w:eastAsia="en-IN"/>
        </w:rPr>
        <w:t> method should return 1 to indicate one record was inserted.</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 </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6" w:name="ExecuteSELECT"/>
      <w:bookmarkEnd w:id="6"/>
      <w:r w:rsidRPr="00402977">
        <w:rPr>
          <w:rFonts w:ascii="Arial" w:eastAsia="Times New Roman" w:hAnsi="Arial" w:cs="Arial"/>
          <w:b/>
          <w:bCs/>
          <w:color w:val="333333"/>
          <w:sz w:val="33"/>
          <w:szCs w:val="33"/>
          <w:lang w:eastAsia="en-IN"/>
        </w:rPr>
        <w:t>6. JDBC Execute SELECT Statement Example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The following code snippet queries all records from the </w:t>
      </w:r>
      <w:r w:rsidRPr="00402977">
        <w:rPr>
          <w:rFonts w:ascii="Helvetica" w:eastAsia="Times New Roman" w:hAnsi="Helvetica" w:cs="Helvetica"/>
          <w:i/>
          <w:iCs/>
          <w:color w:val="333333"/>
          <w:sz w:val="21"/>
          <w:szCs w:val="21"/>
          <w:shd w:val="clear" w:color="auto" w:fill="FFFFFF"/>
          <w:lang w:eastAsia="en-IN"/>
        </w:rPr>
        <w:t>Users</w:t>
      </w:r>
      <w:r w:rsidRPr="00402977">
        <w:rPr>
          <w:rFonts w:ascii="Helvetica" w:eastAsia="Times New Roman" w:hAnsi="Helvetica" w:cs="Helvetica"/>
          <w:color w:val="333333"/>
          <w:sz w:val="21"/>
          <w:szCs w:val="21"/>
          <w:shd w:val="clear" w:color="auto" w:fill="FFFFFF"/>
          <w:lang w:eastAsia="en-IN"/>
        </w:rPr>
        <w:t> table and print out details for each record:</w:t>
      </w:r>
    </w:p>
    <w:tbl>
      <w:tblPr>
        <w:tblW w:w="11813" w:type="dxa"/>
        <w:tblCellMar>
          <w:left w:w="0" w:type="dxa"/>
          <w:right w:w="0" w:type="dxa"/>
        </w:tblCellMar>
        <w:tblLook w:val="04A0" w:firstRow="1" w:lastRow="0" w:firstColumn="1" w:lastColumn="0" w:noHBand="0" w:noVBand="1"/>
      </w:tblPr>
      <w:tblGrid>
        <w:gridCol w:w="547"/>
        <w:gridCol w:w="11266"/>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lastRenderedPageBreak/>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8</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9</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10</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16</w:t>
            </w:r>
          </w:p>
        </w:tc>
        <w:tc>
          <w:tcPr>
            <w:tcW w:w="11266"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lastRenderedPageBreak/>
              <w:t>String sql = "SELECT * FROM Users";</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 statement = conn.createStatement();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ResultSet result = statement.executeQuery(sql);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int</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count = 0;</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lastRenderedPageBreak/>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while</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(result.next()){</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String name = result.getString(2);</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String pass = result.getString(3);</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String fullname = result.getString("fullname");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String email = result.getString("email");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String output = "</w:t>
            </w:r>
            <w:bookmarkStart w:id="7" w:name="_GoBack"/>
            <w:r w:rsidRPr="00402977">
              <w:rPr>
                <w:rFonts w:ascii="Courier New" w:eastAsia="Times New Roman" w:hAnsi="Courier New" w:cs="Courier New"/>
                <w:sz w:val="20"/>
                <w:szCs w:val="20"/>
                <w:lang w:eastAsia="en-IN"/>
              </w:rPr>
              <w:t>User #%d: %s - %s - %s - %s";</w:t>
            </w:r>
            <w:bookmarkEnd w:id="7"/>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System.out.println(String.format(output, ++count, name, pass, fullname, email));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lastRenderedPageBreak/>
        <w:t>Output:</w:t>
      </w:r>
    </w:p>
    <w:p w:rsidR="00402977" w:rsidRPr="00402977" w:rsidRDefault="00402977" w:rsidP="00402977">
      <w:pPr>
        <w:shd w:val="clear" w:color="auto" w:fill="FFFFFF"/>
        <w:spacing w:after="135" w:line="240" w:lineRule="auto"/>
        <w:jc w:val="center"/>
        <w:rPr>
          <w:rFonts w:ascii="Helvetica" w:eastAsia="Times New Roman" w:hAnsi="Helvetica" w:cs="Helvetica"/>
          <w:color w:val="333333"/>
          <w:sz w:val="21"/>
          <w:szCs w:val="21"/>
          <w:lang w:eastAsia="en-IN"/>
        </w:rPr>
      </w:pPr>
      <w:r w:rsidRPr="00402977">
        <w:rPr>
          <w:rFonts w:ascii="Consolas" w:eastAsia="Times New Roman" w:hAnsi="Consolas" w:cs="Helvetica"/>
          <w:b/>
          <w:bCs/>
          <w:color w:val="000000"/>
          <w:sz w:val="16"/>
          <w:szCs w:val="16"/>
          <w:lang w:eastAsia="en-IN"/>
        </w:rPr>
        <w:t>User #1: bill - secretpass - Bill Gates - bill.gates@microsoft.com</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Because the SQL SELECT query here is static so we just create a </w:t>
      </w:r>
      <w:r w:rsidRPr="00402977">
        <w:rPr>
          <w:rFonts w:ascii="Courier New" w:eastAsia="Times New Roman" w:hAnsi="Courier New" w:cs="Courier New"/>
          <w:color w:val="800000"/>
          <w:sz w:val="20"/>
          <w:szCs w:val="20"/>
          <w:shd w:val="clear" w:color="auto" w:fill="FFFFFF"/>
          <w:lang w:eastAsia="en-IN"/>
        </w:rPr>
        <w:t>Statement</w:t>
      </w:r>
      <w:r w:rsidRPr="00402977">
        <w:rPr>
          <w:rFonts w:ascii="Helvetica" w:eastAsia="Times New Roman" w:hAnsi="Helvetica" w:cs="Helvetica"/>
          <w:color w:val="333333"/>
          <w:sz w:val="21"/>
          <w:szCs w:val="21"/>
          <w:shd w:val="clear" w:color="auto" w:fill="FFFFFF"/>
          <w:lang w:eastAsia="en-IN"/>
        </w:rPr>
        <w:t> object from the connection. The while loop iterates over the rows contained in the result set by repeatedly checking return value of the </w:t>
      </w:r>
      <w:r w:rsidRPr="00402977">
        <w:rPr>
          <w:rFonts w:ascii="Courier New" w:eastAsia="Times New Roman" w:hAnsi="Courier New" w:cs="Courier New"/>
          <w:color w:val="800000"/>
          <w:sz w:val="20"/>
          <w:szCs w:val="20"/>
          <w:shd w:val="clear" w:color="auto" w:fill="FFFFFF"/>
          <w:lang w:eastAsia="en-IN"/>
        </w:rPr>
        <w:t>ResultSet</w:t>
      </w:r>
      <w:r w:rsidRPr="00402977">
        <w:rPr>
          <w:rFonts w:ascii="Helvetica" w:eastAsia="Times New Roman" w:hAnsi="Helvetica" w:cs="Helvetica"/>
          <w:color w:val="333333"/>
          <w:sz w:val="21"/>
          <w:szCs w:val="21"/>
          <w:shd w:val="clear" w:color="auto" w:fill="FFFFFF"/>
          <w:lang w:eastAsia="en-IN"/>
        </w:rPr>
        <w:t>’s </w:t>
      </w:r>
      <w:r w:rsidRPr="00402977">
        <w:rPr>
          <w:rFonts w:ascii="Courier New" w:eastAsia="Times New Roman" w:hAnsi="Courier New" w:cs="Courier New"/>
          <w:color w:val="800000"/>
          <w:sz w:val="20"/>
          <w:szCs w:val="20"/>
          <w:shd w:val="clear" w:color="auto" w:fill="FFFFFF"/>
          <w:lang w:eastAsia="en-IN"/>
        </w:rPr>
        <w:t>next()</w:t>
      </w:r>
      <w:r w:rsidRPr="00402977">
        <w:rPr>
          <w:rFonts w:ascii="Helvetica" w:eastAsia="Times New Roman" w:hAnsi="Helvetica" w:cs="Helvetica"/>
          <w:color w:val="333333"/>
          <w:sz w:val="21"/>
          <w:szCs w:val="21"/>
          <w:shd w:val="clear" w:color="auto" w:fill="FFFFFF"/>
          <w:lang w:eastAsia="en-IN"/>
        </w:rPr>
        <w:t> method. The </w:t>
      </w:r>
      <w:r w:rsidRPr="00402977">
        <w:rPr>
          <w:rFonts w:ascii="Courier New" w:eastAsia="Times New Roman" w:hAnsi="Courier New" w:cs="Courier New"/>
          <w:color w:val="800000"/>
          <w:sz w:val="20"/>
          <w:szCs w:val="20"/>
          <w:shd w:val="clear" w:color="auto" w:fill="FFFFFF"/>
          <w:lang w:eastAsia="en-IN"/>
        </w:rPr>
        <w:t>next()</w:t>
      </w:r>
      <w:r w:rsidRPr="00402977">
        <w:rPr>
          <w:rFonts w:ascii="Helvetica" w:eastAsia="Times New Roman" w:hAnsi="Helvetica" w:cs="Helvetica"/>
          <w:color w:val="333333"/>
          <w:sz w:val="21"/>
          <w:szCs w:val="21"/>
          <w:shd w:val="clear" w:color="auto" w:fill="FFFFFF"/>
          <w:lang w:eastAsia="en-IN"/>
        </w:rPr>
        <w:t> method moves a cursor forward in the result set to check if there is any remaining record. For each iteration, the result set contains data for the current row, and we use the </w:t>
      </w:r>
      <w:r w:rsidRPr="00402977">
        <w:rPr>
          <w:rFonts w:ascii="Courier New" w:eastAsia="Times New Roman" w:hAnsi="Courier New" w:cs="Courier New"/>
          <w:color w:val="800000"/>
          <w:sz w:val="20"/>
          <w:szCs w:val="20"/>
          <w:shd w:val="clear" w:color="auto" w:fill="FFFFFF"/>
          <w:lang w:eastAsia="en-IN"/>
        </w:rPr>
        <w:t>ResultSet</w:t>
      </w:r>
      <w:r w:rsidRPr="00402977">
        <w:rPr>
          <w:rFonts w:ascii="Helvetica" w:eastAsia="Times New Roman" w:hAnsi="Helvetica" w:cs="Helvetica"/>
          <w:color w:val="333333"/>
          <w:sz w:val="21"/>
          <w:szCs w:val="21"/>
          <w:shd w:val="clear" w:color="auto" w:fill="FFFFFF"/>
          <w:lang w:eastAsia="en-IN"/>
        </w:rPr>
        <w:t>’s</w:t>
      </w:r>
      <w:r w:rsidRPr="00402977">
        <w:rPr>
          <w:rFonts w:ascii="Courier New" w:eastAsia="Times New Roman" w:hAnsi="Courier New" w:cs="Courier New"/>
          <w:color w:val="800000"/>
          <w:sz w:val="20"/>
          <w:szCs w:val="20"/>
          <w:shd w:val="clear" w:color="auto" w:fill="FFFFFF"/>
          <w:lang w:eastAsia="en-IN"/>
        </w:rPr>
        <w:t> getXXX(column index/column name)</w:t>
      </w:r>
      <w:r w:rsidRPr="00402977">
        <w:rPr>
          <w:rFonts w:ascii="Helvetica" w:eastAsia="Times New Roman" w:hAnsi="Helvetica" w:cs="Helvetica"/>
          <w:color w:val="333333"/>
          <w:sz w:val="21"/>
          <w:szCs w:val="21"/>
          <w:shd w:val="clear" w:color="auto" w:fill="FFFFFF"/>
          <w:lang w:eastAsia="en-IN"/>
        </w:rPr>
        <w:t> method to retrieve value of a specific column in the current row, for example this statement:</w:t>
      </w:r>
    </w:p>
    <w:tbl>
      <w:tblPr>
        <w:tblW w:w="11813" w:type="dxa"/>
        <w:tblCellMar>
          <w:left w:w="0" w:type="dxa"/>
          <w:right w:w="0" w:type="dxa"/>
        </w:tblCellMar>
        <w:tblLook w:val="04A0" w:firstRow="1" w:lastRow="0" w:firstColumn="1" w:lastColumn="0" w:noHBand="0" w:noVBand="1"/>
      </w:tblPr>
      <w:tblGrid>
        <w:gridCol w:w="441"/>
        <w:gridCol w:w="11372"/>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tc>
        <w:tc>
          <w:tcPr>
            <w:tcW w:w="11372"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String name = result.getString(2);</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Retrieves value of the second column in the current row, which is the </w:t>
      </w:r>
      <w:r w:rsidRPr="00402977">
        <w:rPr>
          <w:rFonts w:ascii="Helvetica" w:eastAsia="Times New Roman" w:hAnsi="Helvetica" w:cs="Helvetica"/>
          <w:i/>
          <w:iCs/>
          <w:color w:val="333333"/>
          <w:sz w:val="21"/>
          <w:szCs w:val="21"/>
          <w:shd w:val="clear" w:color="auto" w:fill="FFFFFF"/>
          <w:lang w:eastAsia="en-IN"/>
        </w:rPr>
        <w:t>username</w:t>
      </w:r>
      <w:r w:rsidRPr="00402977">
        <w:rPr>
          <w:rFonts w:ascii="Helvetica" w:eastAsia="Times New Roman" w:hAnsi="Helvetica" w:cs="Helvetica"/>
          <w:color w:val="333333"/>
          <w:sz w:val="21"/>
          <w:szCs w:val="21"/>
          <w:shd w:val="clear" w:color="auto" w:fill="FFFFFF"/>
          <w:lang w:eastAsia="en-IN"/>
        </w:rPr>
        <w:t> field. The value is casted to a String because we know that the </w:t>
      </w:r>
      <w:r w:rsidRPr="00402977">
        <w:rPr>
          <w:rFonts w:ascii="Helvetica" w:eastAsia="Times New Roman" w:hAnsi="Helvetica" w:cs="Helvetica"/>
          <w:i/>
          <w:iCs/>
          <w:color w:val="333333"/>
          <w:sz w:val="21"/>
          <w:szCs w:val="21"/>
          <w:shd w:val="clear" w:color="auto" w:fill="FFFFFF"/>
          <w:lang w:eastAsia="en-IN"/>
        </w:rPr>
        <w:t>username</w:t>
      </w:r>
      <w:r w:rsidRPr="00402977">
        <w:rPr>
          <w:rFonts w:ascii="Helvetica" w:eastAsia="Times New Roman" w:hAnsi="Helvetica" w:cs="Helvetica"/>
          <w:color w:val="333333"/>
          <w:sz w:val="21"/>
          <w:szCs w:val="21"/>
          <w:shd w:val="clear" w:color="auto" w:fill="FFFFFF"/>
          <w:lang w:eastAsia="en-IN"/>
        </w:rPr>
        <w:t> field is of type VARCHAR based on the database schema mentioned previously. Keep in mind that the column index here is 1-based, the first column will be at index 1, the second at index 2, and so on. If you are not sure or don’t know exactly the index of column, so passing a column name would be useful:</w:t>
      </w:r>
    </w:p>
    <w:tbl>
      <w:tblPr>
        <w:tblW w:w="11813" w:type="dxa"/>
        <w:tblCellMar>
          <w:left w:w="0" w:type="dxa"/>
          <w:right w:w="0" w:type="dxa"/>
        </w:tblCellMar>
        <w:tblLook w:val="04A0" w:firstRow="1" w:lastRow="0" w:firstColumn="1" w:lastColumn="0" w:noHBand="0" w:noVBand="1"/>
      </w:tblPr>
      <w:tblGrid>
        <w:gridCol w:w="441"/>
        <w:gridCol w:w="11372"/>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tc>
        <w:tc>
          <w:tcPr>
            <w:tcW w:w="11372"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String fullname = result.getString("fullname");</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For other data types, the </w:t>
      </w:r>
      <w:r w:rsidRPr="00402977">
        <w:rPr>
          <w:rFonts w:ascii="Courier New" w:eastAsia="Times New Roman" w:hAnsi="Courier New" w:cs="Courier New"/>
          <w:color w:val="800000"/>
          <w:sz w:val="20"/>
          <w:szCs w:val="20"/>
          <w:shd w:val="clear" w:color="auto" w:fill="FFFFFF"/>
          <w:lang w:eastAsia="en-IN"/>
        </w:rPr>
        <w:t>ResultSet</w:t>
      </w:r>
      <w:r w:rsidRPr="00402977">
        <w:rPr>
          <w:rFonts w:ascii="Helvetica" w:eastAsia="Times New Roman" w:hAnsi="Helvetica" w:cs="Helvetica"/>
          <w:color w:val="333333"/>
          <w:sz w:val="21"/>
          <w:szCs w:val="21"/>
          <w:shd w:val="clear" w:color="auto" w:fill="FFFFFF"/>
          <w:lang w:eastAsia="en-IN"/>
        </w:rPr>
        <w:t> provide appropriate getter methods:</w:t>
      </w:r>
    </w:p>
    <w:p w:rsidR="00402977" w:rsidRPr="00402977" w:rsidRDefault="00402977" w:rsidP="00402977">
      <w:pPr>
        <w:numPr>
          <w:ilvl w:val="0"/>
          <w:numId w:val="7"/>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getString()</w:t>
      </w:r>
    </w:p>
    <w:p w:rsidR="00402977" w:rsidRPr="00402977" w:rsidRDefault="00402977" w:rsidP="0040297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getInt()</w:t>
      </w:r>
    </w:p>
    <w:p w:rsidR="00402977" w:rsidRPr="00402977" w:rsidRDefault="00402977" w:rsidP="0040297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getFloat()</w:t>
      </w:r>
    </w:p>
    <w:p w:rsidR="00402977" w:rsidRPr="00402977" w:rsidRDefault="00402977" w:rsidP="0040297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getDate()</w:t>
      </w:r>
    </w:p>
    <w:p w:rsidR="00402977" w:rsidRPr="00402977" w:rsidRDefault="00402977" w:rsidP="0040297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getTimestamp()</w:t>
      </w:r>
    </w:p>
    <w:p w:rsidR="00402977" w:rsidRPr="00402977" w:rsidRDefault="00402977" w:rsidP="0040297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Courier New" w:eastAsia="Times New Roman" w:hAnsi="Courier New" w:cs="Courier New"/>
          <w:b/>
          <w:bCs/>
          <w:color w:val="333333"/>
          <w:sz w:val="20"/>
          <w:szCs w:val="20"/>
          <w:lang w:eastAsia="en-IN"/>
        </w:rPr>
        <w:t>…</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b/>
          <w:bCs/>
          <w:color w:val="333333"/>
          <w:sz w:val="24"/>
          <w:szCs w:val="24"/>
          <w:shd w:val="clear" w:color="auto" w:fill="FFFFFF"/>
          <w:lang w:eastAsia="en-IN"/>
        </w:rPr>
        <w:lastRenderedPageBreak/>
        <w:t>TIPS:</w:t>
      </w:r>
      <w:r w:rsidRPr="00402977">
        <w:rPr>
          <w:rFonts w:ascii="Helvetica" w:eastAsia="Times New Roman" w:hAnsi="Helvetica" w:cs="Helvetica"/>
          <w:color w:val="333333"/>
          <w:sz w:val="21"/>
          <w:szCs w:val="21"/>
          <w:shd w:val="clear" w:color="auto" w:fill="FFFFFF"/>
          <w:lang w:eastAsia="en-IN"/>
        </w:rPr>
        <w:t> Accessing column’s value by column index would provide faster performance then column name.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 </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8" w:name="ExecuteUPDATE"/>
      <w:bookmarkEnd w:id="8"/>
      <w:r w:rsidRPr="00402977">
        <w:rPr>
          <w:rFonts w:ascii="Arial" w:eastAsia="Times New Roman" w:hAnsi="Arial" w:cs="Arial"/>
          <w:b/>
          <w:bCs/>
          <w:color w:val="333333"/>
          <w:sz w:val="33"/>
          <w:szCs w:val="33"/>
          <w:lang w:eastAsia="en-IN"/>
        </w:rPr>
        <w:t>7. JDBC Executing UPDATE Statement Example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The following code snippet will update the record of “Bill Gates” as we inserted previously:</w:t>
      </w:r>
    </w:p>
    <w:tbl>
      <w:tblPr>
        <w:tblW w:w="11813" w:type="dxa"/>
        <w:tblCellMar>
          <w:left w:w="0" w:type="dxa"/>
          <w:right w:w="0" w:type="dxa"/>
        </w:tblCellMar>
        <w:tblLook w:val="04A0" w:firstRow="1" w:lastRow="0" w:firstColumn="1" w:lastColumn="0" w:noHBand="0" w:noVBand="1"/>
      </w:tblPr>
      <w:tblGrid>
        <w:gridCol w:w="547"/>
        <w:gridCol w:w="11266"/>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8</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9</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10</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12</w:t>
            </w:r>
          </w:p>
        </w:tc>
        <w:tc>
          <w:tcPr>
            <w:tcW w:w="11266"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String sql = "UPDATE Users SET password=?, fullname=?, email=? WHERE username=?";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PreparedStatement statement = conn.prepareStatement(sql);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statement.setString(1, "123456789");</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statement.setString(2, "William Henry Bill Gates");</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statement.setString(3, "bill.gates@microsoft.com");</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statement.setString(4, "bill");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int</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rowsUpdated = statement.executeUpdate();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if</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(rowsUpdated &gt; 0)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System.out.println("An existing user was updated successfully!");</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This code looks very similar to the INSERT code above, except the query type is UPDATE.</w:t>
      </w:r>
    </w:p>
    <w:p w:rsidR="00402977" w:rsidRPr="00402977" w:rsidRDefault="00402977" w:rsidP="00402977">
      <w:pPr>
        <w:shd w:val="clear" w:color="auto" w:fill="FFFFFF"/>
        <w:spacing w:before="75" w:after="75" w:line="360" w:lineRule="atLeast"/>
        <w:outlineLvl w:val="1"/>
        <w:rPr>
          <w:rFonts w:ascii="Arial" w:eastAsia="Times New Roman" w:hAnsi="Arial" w:cs="Arial"/>
          <w:b/>
          <w:bCs/>
          <w:color w:val="333333"/>
          <w:sz w:val="33"/>
          <w:szCs w:val="33"/>
          <w:lang w:eastAsia="en-IN"/>
        </w:rPr>
      </w:pPr>
      <w:r w:rsidRPr="00402977">
        <w:rPr>
          <w:rFonts w:ascii="Arial" w:eastAsia="Times New Roman" w:hAnsi="Arial" w:cs="Arial"/>
          <w:b/>
          <w:bCs/>
          <w:color w:val="333333"/>
          <w:sz w:val="33"/>
          <w:szCs w:val="33"/>
          <w:lang w:eastAsia="en-IN"/>
        </w:rPr>
        <w:br/>
      </w:r>
      <w:bookmarkStart w:id="9" w:name="ExecuteDELETE"/>
      <w:bookmarkEnd w:id="9"/>
      <w:r w:rsidRPr="00402977">
        <w:rPr>
          <w:rFonts w:ascii="Arial" w:eastAsia="Times New Roman" w:hAnsi="Arial" w:cs="Arial"/>
          <w:b/>
          <w:bCs/>
          <w:color w:val="333333"/>
          <w:sz w:val="33"/>
          <w:szCs w:val="33"/>
          <w:lang w:eastAsia="en-IN"/>
        </w:rPr>
        <w:t>8. JDBC Execute DELETE Statement Example</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The following code snippet will delete a record whose </w:t>
      </w:r>
      <w:r w:rsidRPr="00402977">
        <w:rPr>
          <w:rFonts w:ascii="Helvetica" w:eastAsia="Times New Roman" w:hAnsi="Helvetica" w:cs="Helvetica"/>
          <w:i/>
          <w:iCs/>
          <w:color w:val="333333"/>
          <w:sz w:val="21"/>
          <w:szCs w:val="21"/>
          <w:shd w:val="clear" w:color="auto" w:fill="FFFFFF"/>
          <w:lang w:eastAsia="en-IN"/>
        </w:rPr>
        <w:t>username</w:t>
      </w:r>
      <w:r w:rsidRPr="00402977">
        <w:rPr>
          <w:rFonts w:ascii="Helvetica" w:eastAsia="Times New Roman" w:hAnsi="Helvetica" w:cs="Helvetica"/>
          <w:color w:val="333333"/>
          <w:sz w:val="21"/>
          <w:szCs w:val="21"/>
          <w:shd w:val="clear" w:color="auto" w:fill="FFFFFF"/>
          <w:lang w:eastAsia="en-IN"/>
        </w:rPr>
        <w:t> field contains “bill”:</w:t>
      </w:r>
    </w:p>
    <w:tbl>
      <w:tblPr>
        <w:tblW w:w="11813" w:type="dxa"/>
        <w:tblCellMar>
          <w:left w:w="0" w:type="dxa"/>
          <w:right w:w="0" w:type="dxa"/>
        </w:tblCellMar>
        <w:tblLook w:val="04A0" w:firstRow="1" w:lastRow="0" w:firstColumn="1" w:lastColumn="0" w:noHBand="0" w:noVBand="1"/>
      </w:tblPr>
      <w:tblGrid>
        <w:gridCol w:w="441"/>
        <w:gridCol w:w="11372"/>
      </w:tblGrid>
      <w:tr w:rsidR="00402977" w:rsidRPr="00402977" w:rsidTr="00402977">
        <w:tc>
          <w:tcPr>
            <w:tcW w:w="0" w:type="auto"/>
            <w:vAlign w:val="center"/>
            <w:hideMark/>
          </w:tcPr>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1</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2</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3</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4</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5</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6</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7</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8</w:t>
            </w:r>
          </w:p>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9</w:t>
            </w:r>
          </w:p>
        </w:tc>
        <w:tc>
          <w:tcPr>
            <w:tcW w:w="11372" w:type="dxa"/>
            <w:vAlign w:val="center"/>
            <w:hideMark/>
          </w:tcPr>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String sql = "DELETE FROM Users WHERE username=?";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PreparedStatement statement = conn.prepareStatement(sql);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statement.setString(1, "bill");</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Times New Roman" w:eastAsia="Times New Roman" w:hAnsi="Times New Roman" w:cs="Times New Roman"/>
                <w:sz w:val="24"/>
                <w:szCs w:val="24"/>
                <w:lang w:eastAsia="en-IN"/>
              </w:rPr>
              <w:t>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int</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rowsDeleted = statement.executeUpdate();</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if</w:t>
            </w:r>
            <w:r w:rsidRPr="00402977">
              <w:rPr>
                <w:rFonts w:ascii="Times New Roman" w:eastAsia="Times New Roman" w:hAnsi="Times New Roman" w:cs="Times New Roman"/>
                <w:sz w:val="24"/>
                <w:szCs w:val="24"/>
                <w:lang w:eastAsia="en-IN"/>
              </w:rPr>
              <w:t xml:space="preserve"> </w:t>
            </w:r>
            <w:r w:rsidRPr="00402977">
              <w:rPr>
                <w:rFonts w:ascii="Courier New" w:eastAsia="Times New Roman" w:hAnsi="Courier New" w:cs="Courier New"/>
                <w:sz w:val="20"/>
                <w:szCs w:val="20"/>
                <w:lang w:eastAsia="en-IN"/>
              </w:rPr>
              <w:t>(rowsDeleted &gt; 0) {</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color w:val="DD1144"/>
                <w:sz w:val="20"/>
                <w:szCs w:val="20"/>
                <w:lang w:eastAsia="en-IN"/>
              </w:rPr>
              <w:t>    </w:t>
            </w:r>
            <w:r w:rsidRPr="00402977">
              <w:rPr>
                <w:rFonts w:ascii="Courier New" w:eastAsia="Times New Roman" w:hAnsi="Courier New" w:cs="Courier New"/>
                <w:sz w:val="20"/>
                <w:szCs w:val="20"/>
                <w:lang w:eastAsia="en-IN"/>
              </w:rPr>
              <w:t>System.out.println("A user was deleted successfully!");</w:t>
            </w:r>
          </w:p>
          <w:p w:rsidR="00402977" w:rsidRPr="00402977" w:rsidRDefault="00402977" w:rsidP="00402977">
            <w:pPr>
              <w:shd w:val="clear" w:color="auto" w:fill="FFFFFF"/>
              <w:spacing w:after="0" w:line="240" w:lineRule="auto"/>
              <w:rPr>
                <w:rFonts w:ascii="Times New Roman" w:eastAsia="Times New Roman" w:hAnsi="Times New Roman" w:cs="Times New Roman"/>
                <w:sz w:val="24"/>
                <w:szCs w:val="24"/>
                <w:lang w:eastAsia="en-IN"/>
              </w:rPr>
            </w:pPr>
            <w:r w:rsidRPr="00402977">
              <w:rPr>
                <w:rFonts w:ascii="Courier New" w:eastAsia="Times New Roman" w:hAnsi="Courier New" w:cs="Courier New"/>
                <w:sz w:val="20"/>
                <w:szCs w:val="20"/>
                <w:lang w:eastAsia="en-IN"/>
              </w:rPr>
              <w:t>}</w:t>
            </w:r>
          </w:p>
        </w:tc>
      </w:tr>
    </w:tbl>
    <w:p w:rsidR="00402977" w:rsidRPr="00402977" w:rsidRDefault="00402977" w:rsidP="00402977">
      <w:pPr>
        <w:spacing w:after="0" w:line="240" w:lineRule="auto"/>
        <w:rPr>
          <w:rFonts w:ascii="Times New Roman" w:eastAsia="Times New Roman" w:hAnsi="Times New Roman" w:cs="Times New Roman"/>
          <w:sz w:val="24"/>
          <w:szCs w:val="24"/>
          <w:lang w:eastAsia="en-IN"/>
        </w:rPr>
      </w:pPr>
      <w:r w:rsidRPr="00402977">
        <w:rPr>
          <w:rFonts w:ascii="Helvetica" w:eastAsia="Times New Roman" w:hAnsi="Helvetica" w:cs="Helvetica"/>
          <w:color w:val="333333"/>
          <w:sz w:val="21"/>
          <w:szCs w:val="21"/>
          <w:shd w:val="clear" w:color="auto" w:fill="FFFFFF"/>
          <w:lang w:eastAsia="en-IN"/>
        </w:rPr>
        <w:t>So far we have one through some examples demonstrating how to use JDBC API to execute SQL INSERT, SELECT, UPDATE and DELETE statements. The key points to remember are:</w:t>
      </w:r>
    </w:p>
    <w:p w:rsidR="00402977" w:rsidRPr="00402977" w:rsidRDefault="00402977" w:rsidP="00402977">
      <w:pPr>
        <w:numPr>
          <w:ilvl w:val="0"/>
          <w:numId w:val="8"/>
        </w:numPr>
        <w:shd w:val="clear" w:color="auto" w:fill="FFFFFF"/>
        <w:spacing w:after="0" w:line="270" w:lineRule="atLeast"/>
        <w:ind w:left="750"/>
        <w:rPr>
          <w:rFonts w:ascii="Helvetica" w:eastAsia="Times New Roman" w:hAnsi="Helvetica" w:cs="Helvetica"/>
          <w:color w:val="333333"/>
          <w:sz w:val="21"/>
          <w:szCs w:val="21"/>
          <w:lang w:eastAsia="en-IN"/>
        </w:rPr>
      </w:pPr>
    </w:p>
    <w:p w:rsidR="00402977" w:rsidRPr="00402977" w:rsidRDefault="00402977" w:rsidP="00402977">
      <w:pPr>
        <w:numPr>
          <w:ilvl w:val="1"/>
          <w:numId w:val="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Using a </w:t>
      </w:r>
      <w:r w:rsidRPr="00402977">
        <w:rPr>
          <w:rFonts w:ascii="Courier New" w:eastAsia="Times New Roman" w:hAnsi="Courier New" w:cs="Courier New"/>
          <w:color w:val="800000"/>
          <w:sz w:val="20"/>
          <w:szCs w:val="20"/>
          <w:lang w:eastAsia="en-IN"/>
        </w:rPr>
        <w:t>Statement</w:t>
      </w:r>
      <w:r w:rsidRPr="00402977">
        <w:rPr>
          <w:rFonts w:ascii="Helvetica" w:eastAsia="Times New Roman" w:hAnsi="Helvetica" w:cs="Helvetica"/>
          <w:color w:val="333333"/>
          <w:sz w:val="21"/>
          <w:szCs w:val="21"/>
          <w:lang w:eastAsia="en-IN"/>
        </w:rPr>
        <w:t> for a static SQL query.</w:t>
      </w:r>
    </w:p>
    <w:p w:rsidR="00402977" w:rsidRPr="00402977" w:rsidRDefault="00402977" w:rsidP="00402977">
      <w:pPr>
        <w:numPr>
          <w:ilvl w:val="1"/>
          <w:numId w:val="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Using a </w:t>
      </w:r>
      <w:r w:rsidRPr="00402977">
        <w:rPr>
          <w:rFonts w:ascii="Courier New" w:eastAsia="Times New Roman" w:hAnsi="Courier New" w:cs="Courier New"/>
          <w:color w:val="800000"/>
          <w:sz w:val="20"/>
          <w:szCs w:val="20"/>
          <w:lang w:eastAsia="en-IN"/>
        </w:rPr>
        <w:t>PreparedStatement</w:t>
      </w:r>
      <w:r w:rsidRPr="00402977">
        <w:rPr>
          <w:rFonts w:ascii="Helvetica" w:eastAsia="Times New Roman" w:hAnsi="Helvetica" w:cs="Helvetica"/>
          <w:color w:val="333333"/>
          <w:sz w:val="21"/>
          <w:szCs w:val="21"/>
          <w:lang w:eastAsia="en-IN"/>
        </w:rPr>
        <w:t> for a parameterized SQL query and using </w:t>
      </w:r>
      <w:r w:rsidRPr="00402977">
        <w:rPr>
          <w:rFonts w:ascii="Courier New" w:eastAsia="Times New Roman" w:hAnsi="Courier New" w:cs="Courier New"/>
          <w:color w:val="800000"/>
          <w:sz w:val="20"/>
          <w:szCs w:val="20"/>
          <w:lang w:eastAsia="en-IN"/>
        </w:rPr>
        <w:t>setXXX()</w:t>
      </w:r>
      <w:r w:rsidRPr="00402977">
        <w:rPr>
          <w:rFonts w:ascii="Helvetica" w:eastAsia="Times New Roman" w:hAnsi="Helvetica" w:cs="Helvetica"/>
          <w:color w:val="333333"/>
          <w:sz w:val="21"/>
          <w:szCs w:val="21"/>
          <w:lang w:eastAsia="en-IN"/>
        </w:rPr>
        <w:t> methods to set values for the parameters.</w:t>
      </w:r>
    </w:p>
    <w:p w:rsidR="00402977" w:rsidRPr="00402977" w:rsidRDefault="00402977" w:rsidP="00402977">
      <w:pPr>
        <w:numPr>
          <w:ilvl w:val="1"/>
          <w:numId w:val="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Using </w:t>
      </w:r>
      <w:r w:rsidRPr="00402977">
        <w:rPr>
          <w:rFonts w:ascii="Courier New" w:eastAsia="Times New Roman" w:hAnsi="Courier New" w:cs="Courier New"/>
          <w:color w:val="800000"/>
          <w:sz w:val="20"/>
          <w:szCs w:val="20"/>
          <w:lang w:eastAsia="en-IN"/>
        </w:rPr>
        <w:t>execute() </w:t>
      </w:r>
      <w:r w:rsidRPr="00402977">
        <w:rPr>
          <w:rFonts w:ascii="Helvetica" w:eastAsia="Times New Roman" w:hAnsi="Helvetica" w:cs="Helvetica"/>
          <w:color w:val="333333"/>
          <w:sz w:val="21"/>
          <w:szCs w:val="21"/>
          <w:lang w:eastAsia="en-IN"/>
        </w:rPr>
        <w:t>method to execute general query.</w:t>
      </w:r>
    </w:p>
    <w:p w:rsidR="00402977" w:rsidRPr="00402977" w:rsidRDefault="00402977" w:rsidP="00402977">
      <w:pPr>
        <w:numPr>
          <w:ilvl w:val="1"/>
          <w:numId w:val="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Using </w:t>
      </w:r>
      <w:r w:rsidRPr="00402977">
        <w:rPr>
          <w:rFonts w:ascii="Courier New" w:eastAsia="Times New Roman" w:hAnsi="Courier New" w:cs="Courier New"/>
          <w:color w:val="800000"/>
          <w:sz w:val="20"/>
          <w:szCs w:val="20"/>
          <w:lang w:eastAsia="en-IN"/>
        </w:rPr>
        <w:t>executeUpdate()</w:t>
      </w:r>
      <w:r w:rsidRPr="00402977">
        <w:rPr>
          <w:rFonts w:ascii="Helvetica" w:eastAsia="Times New Roman" w:hAnsi="Helvetica" w:cs="Helvetica"/>
          <w:color w:val="333333"/>
          <w:sz w:val="21"/>
          <w:szCs w:val="21"/>
          <w:lang w:eastAsia="en-IN"/>
        </w:rPr>
        <w:t> method to execute INSERT, UPDATE or DELETE query</w:t>
      </w:r>
    </w:p>
    <w:p w:rsidR="00402977" w:rsidRPr="00402977" w:rsidRDefault="00402977" w:rsidP="00402977">
      <w:pPr>
        <w:numPr>
          <w:ilvl w:val="1"/>
          <w:numId w:val="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Using </w:t>
      </w:r>
      <w:r w:rsidRPr="00402977">
        <w:rPr>
          <w:rFonts w:ascii="Courier New" w:eastAsia="Times New Roman" w:hAnsi="Courier New" w:cs="Courier New"/>
          <w:color w:val="800000"/>
          <w:sz w:val="20"/>
          <w:szCs w:val="20"/>
          <w:lang w:eastAsia="en-IN"/>
        </w:rPr>
        <w:t>executeQuery()</w:t>
      </w:r>
      <w:r w:rsidRPr="00402977">
        <w:rPr>
          <w:rFonts w:ascii="Helvetica" w:eastAsia="Times New Roman" w:hAnsi="Helvetica" w:cs="Helvetica"/>
          <w:color w:val="333333"/>
          <w:sz w:val="21"/>
          <w:szCs w:val="21"/>
          <w:lang w:eastAsia="en-IN"/>
        </w:rPr>
        <w:t> method to execute SELECT query.</w:t>
      </w:r>
    </w:p>
    <w:p w:rsidR="00402977" w:rsidRPr="00402977" w:rsidRDefault="00402977" w:rsidP="00402977">
      <w:pPr>
        <w:numPr>
          <w:ilvl w:val="1"/>
          <w:numId w:val="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402977">
        <w:rPr>
          <w:rFonts w:ascii="Helvetica" w:eastAsia="Times New Roman" w:hAnsi="Helvetica" w:cs="Helvetica"/>
          <w:color w:val="333333"/>
          <w:sz w:val="21"/>
          <w:szCs w:val="21"/>
          <w:lang w:eastAsia="en-IN"/>
        </w:rPr>
        <w:t>Using a </w:t>
      </w:r>
      <w:r w:rsidRPr="00402977">
        <w:rPr>
          <w:rFonts w:ascii="Courier New" w:eastAsia="Times New Roman" w:hAnsi="Courier New" w:cs="Courier New"/>
          <w:color w:val="800000"/>
          <w:sz w:val="20"/>
          <w:szCs w:val="20"/>
          <w:lang w:eastAsia="en-IN"/>
        </w:rPr>
        <w:t>ResultSet</w:t>
      </w:r>
      <w:r w:rsidRPr="00402977">
        <w:rPr>
          <w:rFonts w:ascii="Helvetica" w:eastAsia="Times New Roman" w:hAnsi="Helvetica" w:cs="Helvetica"/>
          <w:color w:val="333333"/>
          <w:sz w:val="21"/>
          <w:szCs w:val="21"/>
          <w:lang w:eastAsia="en-IN"/>
        </w:rPr>
        <w:t> to iterate over rows returned from a SELECT query, using its </w:t>
      </w:r>
      <w:r w:rsidRPr="00402977">
        <w:rPr>
          <w:rFonts w:ascii="Courier New" w:eastAsia="Times New Roman" w:hAnsi="Courier New" w:cs="Courier New"/>
          <w:color w:val="800000"/>
          <w:sz w:val="20"/>
          <w:szCs w:val="20"/>
          <w:lang w:eastAsia="en-IN"/>
        </w:rPr>
        <w:t>next()</w:t>
      </w:r>
      <w:r w:rsidRPr="00402977">
        <w:rPr>
          <w:rFonts w:ascii="Helvetica" w:eastAsia="Times New Roman" w:hAnsi="Helvetica" w:cs="Helvetica"/>
          <w:color w:val="333333"/>
          <w:sz w:val="21"/>
          <w:szCs w:val="21"/>
          <w:lang w:eastAsia="en-IN"/>
        </w:rPr>
        <w:t> method to advance to next row in the result set, and using </w:t>
      </w:r>
      <w:r w:rsidRPr="00402977">
        <w:rPr>
          <w:rFonts w:ascii="Courier New" w:eastAsia="Times New Roman" w:hAnsi="Courier New" w:cs="Courier New"/>
          <w:color w:val="800000"/>
          <w:sz w:val="20"/>
          <w:szCs w:val="20"/>
          <w:lang w:eastAsia="en-IN"/>
        </w:rPr>
        <w:t>getXXX()</w:t>
      </w:r>
      <w:r w:rsidRPr="00402977">
        <w:rPr>
          <w:rFonts w:ascii="Helvetica" w:eastAsia="Times New Roman" w:hAnsi="Helvetica" w:cs="Helvetica"/>
          <w:color w:val="333333"/>
          <w:sz w:val="21"/>
          <w:szCs w:val="21"/>
          <w:lang w:eastAsia="en-IN"/>
        </w:rPr>
        <w:t> methods to retrieve values of columns.</w:t>
      </w:r>
    </w:p>
    <w:p w:rsidR="000B6698" w:rsidRPr="00402977" w:rsidRDefault="000B6698" w:rsidP="00402977"/>
    <w:sectPr w:rsidR="000B6698" w:rsidRPr="00402977" w:rsidSect="0040297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21B"/>
    <w:multiLevelType w:val="multilevel"/>
    <w:tmpl w:val="41A02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11AC7"/>
    <w:multiLevelType w:val="multilevel"/>
    <w:tmpl w:val="E2B4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F5FA7"/>
    <w:multiLevelType w:val="multilevel"/>
    <w:tmpl w:val="9B8E12C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B284711"/>
    <w:multiLevelType w:val="multilevel"/>
    <w:tmpl w:val="1F80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A4A22"/>
    <w:multiLevelType w:val="multilevel"/>
    <w:tmpl w:val="7AA6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32FED"/>
    <w:multiLevelType w:val="multilevel"/>
    <w:tmpl w:val="BEB2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54A37"/>
    <w:multiLevelType w:val="multilevel"/>
    <w:tmpl w:val="BC7C9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D80EDF"/>
    <w:multiLevelType w:val="multilevel"/>
    <w:tmpl w:val="8092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029"/>
    <w:rsid w:val="000B6698"/>
    <w:rsid w:val="00402977"/>
    <w:rsid w:val="00613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29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9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29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2977"/>
    <w:rPr>
      <w:color w:val="0000FF"/>
      <w:u w:val="single"/>
    </w:rPr>
  </w:style>
  <w:style w:type="character" w:styleId="HTMLCode">
    <w:name w:val="HTML Code"/>
    <w:basedOn w:val="DefaultParagraphFont"/>
    <w:uiPriority w:val="99"/>
    <w:semiHidden/>
    <w:unhideWhenUsed/>
    <w:rsid w:val="00402977"/>
    <w:rPr>
      <w:rFonts w:ascii="Courier New" w:eastAsia="Times New Roman" w:hAnsi="Courier New" w:cs="Courier New"/>
      <w:sz w:val="20"/>
      <w:szCs w:val="20"/>
    </w:rPr>
  </w:style>
  <w:style w:type="character" w:styleId="Strong">
    <w:name w:val="Strong"/>
    <w:basedOn w:val="DefaultParagraphFont"/>
    <w:uiPriority w:val="22"/>
    <w:qFormat/>
    <w:rsid w:val="00402977"/>
    <w:rPr>
      <w:b/>
      <w:bCs/>
    </w:rPr>
  </w:style>
  <w:style w:type="paragraph" w:styleId="BalloonText">
    <w:name w:val="Balloon Text"/>
    <w:basedOn w:val="Normal"/>
    <w:link w:val="BalloonTextChar"/>
    <w:uiPriority w:val="99"/>
    <w:semiHidden/>
    <w:unhideWhenUsed/>
    <w:rsid w:val="00402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29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9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29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2977"/>
    <w:rPr>
      <w:color w:val="0000FF"/>
      <w:u w:val="single"/>
    </w:rPr>
  </w:style>
  <w:style w:type="character" w:styleId="HTMLCode">
    <w:name w:val="HTML Code"/>
    <w:basedOn w:val="DefaultParagraphFont"/>
    <w:uiPriority w:val="99"/>
    <w:semiHidden/>
    <w:unhideWhenUsed/>
    <w:rsid w:val="00402977"/>
    <w:rPr>
      <w:rFonts w:ascii="Courier New" w:eastAsia="Times New Roman" w:hAnsi="Courier New" w:cs="Courier New"/>
      <w:sz w:val="20"/>
      <w:szCs w:val="20"/>
    </w:rPr>
  </w:style>
  <w:style w:type="character" w:styleId="Strong">
    <w:name w:val="Strong"/>
    <w:basedOn w:val="DefaultParagraphFont"/>
    <w:uiPriority w:val="22"/>
    <w:qFormat/>
    <w:rsid w:val="00402977"/>
    <w:rPr>
      <w:b/>
      <w:bCs/>
    </w:rPr>
  </w:style>
  <w:style w:type="paragraph" w:styleId="BalloonText">
    <w:name w:val="Balloon Text"/>
    <w:basedOn w:val="Normal"/>
    <w:link w:val="BalloonTextChar"/>
    <w:uiPriority w:val="99"/>
    <w:semiHidden/>
    <w:unhideWhenUsed/>
    <w:rsid w:val="00402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37726">
      <w:bodyDiv w:val="1"/>
      <w:marLeft w:val="0"/>
      <w:marRight w:val="0"/>
      <w:marTop w:val="0"/>
      <w:marBottom w:val="0"/>
      <w:divBdr>
        <w:top w:val="none" w:sz="0" w:space="0" w:color="auto"/>
        <w:left w:val="none" w:sz="0" w:space="0" w:color="auto"/>
        <w:bottom w:val="none" w:sz="0" w:space="0" w:color="auto"/>
        <w:right w:val="none" w:sz="0" w:space="0" w:color="auto"/>
      </w:divBdr>
      <w:divsChild>
        <w:div w:id="2015954258">
          <w:marLeft w:val="0"/>
          <w:marRight w:val="0"/>
          <w:marTop w:val="0"/>
          <w:marBottom w:val="0"/>
          <w:divBdr>
            <w:top w:val="none" w:sz="0" w:space="0" w:color="auto"/>
            <w:left w:val="none" w:sz="0" w:space="0" w:color="auto"/>
            <w:bottom w:val="none" w:sz="0" w:space="0" w:color="auto"/>
            <w:right w:val="none" w:sz="0" w:space="0" w:color="auto"/>
          </w:divBdr>
          <w:divsChild>
            <w:div w:id="1657418562">
              <w:marLeft w:val="0"/>
              <w:marRight w:val="0"/>
              <w:marTop w:val="0"/>
              <w:marBottom w:val="0"/>
              <w:divBdr>
                <w:top w:val="single" w:sz="6" w:space="4" w:color="CCCCCC"/>
                <w:left w:val="single" w:sz="6" w:space="4" w:color="CCCCCC"/>
                <w:bottom w:val="single" w:sz="6" w:space="4" w:color="CCCCCC"/>
                <w:right w:val="single" w:sz="6" w:space="4" w:color="CCCCCC"/>
              </w:divBdr>
              <w:divsChild>
                <w:div w:id="604071125">
                  <w:marLeft w:val="0"/>
                  <w:marRight w:val="0"/>
                  <w:marTop w:val="0"/>
                  <w:marBottom w:val="0"/>
                  <w:divBdr>
                    <w:top w:val="none" w:sz="0" w:space="0" w:color="auto"/>
                    <w:left w:val="none" w:sz="0" w:space="0" w:color="auto"/>
                    <w:bottom w:val="none" w:sz="0" w:space="0" w:color="auto"/>
                    <w:right w:val="none" w:sz="0" w:space="0" w:color="auto"/>
                  </w:divBdr>
                </w:div>
                <w:div w:id="1436096443">
                  <w:marLeft w:val="0"/>
                  <w:marRight w:val="0"/>
                  <w:marTop w:val="0"/>
                  <w:marBottom w:val="0"/>
                  <w:divBdr>
                    <w:top w:val="none" w:sz="0" w:space="0" w:color="auto"/>
                    <w:left w:val="none" w:sz="0" w:space="0" w:color="auto"/>
                    <w:bottom w:val="none" w:sz="0" w:space="0" w:color="auto"/>
                    <w:right w:val="none" w:sz="0" w:space="0" w:color="auto"/>
                  </w:divBdr>
                </w:div>
                <w:div w:id="1819495184">
                  <w:marLeft w:val="0"/>
                  <w:marRight w:val="0"/>
                  <w:marTop w:val="0"/>
                  <w:marBottom w:val="0"/>
                  <w:divBdr>
                    <w:top w:val="none" w:sz="0" w:space="0" w:color="auto"/>
                    <w:left w:val="none" w:sz="0" w:space="0" w:color="auto"/>
                    <w:bottom w:val="none" w:sz="0" w:space="0" w:color="auto"/>
                    <w:right w:val="none" w:sz="0" w:space="0" w:color="auto"/>
                  </w:divBdr>
                </w:div>
                <w:div w:id="1146168986">
                  <w:marLeft w:val="0"/>
                  <w:marRight w:val="0"/>
                  <w:marTop w:val="0"/>
                  <w:marBottom w:val="0"/>
                  <w:divBdr>
                    <w:top w:val="none" w:sz="0" w:space="0" w:color="auto"/>
                    <w:left w:val="none" w:sz="0" w:space="0" w:color="auto"/>
                    <w:bottom w:val="none" w:sz="0" w:space="0" w:color="auto"/>
                    <w:right w:val="none" w:sz="0" w:space="0" w:color="auto"/>
                  </w:divBdr>
                </w:div>
                <w:div w:id="35206105">
                  <w:marLeft w:val="0"/>
                  <w:marRight w:val="0"/>
                  <w:marTop w:val="0"/>
                  <w:marBottom w:val="0"/>
                  <w:divBdr>
                    <w:top w:val="none" w:sz="0" w:space="0" w:color="auto"/>
                    <w:left w:val="none" w:sz="0" w:space="0" w:color="auto"/>
                    <w:bottom w:val="none" w:sz="0" w:space="0" w:color="auto"/>
                    <w:right w:val="none" w:sz="0" w:space="0" w:color="auto"/>
                  </w:divBdr>
                </w:div>
                <w:div w:id="836456983">
                  <w:marLeft w:val="0"/>
                  <w:marRight w:val="0"/>
                  <w:marTop w:val="0"/>
                  <w:marBottom w:val="0"/>
                  <w:divBdr>
                    <w:top w:val="none" w:sz="0" w:space="0" w:color="auto"/>
                    <w:left w:val="none" w:sz="0" w:space="0" w:color="auto"/>
                    <w:bottom w:val="none" w:sz="0" w:space="0" w:color="auto"/>
                    <w:right w:val="none" w:sz="0" w:space="0" w:color="auto"/>
                  </w:divBdr>
                </w:div>
                <w:div w:id="1646859783">
                  <w:marLeft w:val="0"/>
                  <w:marRight w:val="0"/>
                  <w:marTop w:val="0"/>
                  <w:marBottom w:val="0"/>
                  <w:divBdr>
                    <w:top w:val="none" w:sz="0" w:space="0" w:color="auto"/>
                    <w:left w:val="none" w:sz="0" w:space="0" w:color="auto"/>
                    <w:bottom w:val="none" w:sz="0" w:space="0" w:color="auto"/>
                    <w:right w:val="none" w:sz="0" w:space="0" w:color="auto"/>
                  </w:divBdr>
                </w:div>
                <w:div w:id="707683131">
                  <w:marLeft w:val="0"/>
                  <w:marRight w:val="0"/>
                  <w:marTop w:val="0"/>
                  <w:marBottom w:val="0"/>
                  <w:divBdr>
                    <w:top w:val="none" w:sz="0" w:space="0" w:color="auto"/>
                    <w:left w:val="none" w:sz="0" w:space="0" w:color="auto"/>
                    <w:bottom w:val="none" w:sz="0" w:space="0" w:color="auto"/>
                    <w:right w:val="none" w:sz="0" w:space="0" w:color="auto"/>
                  </w:divBdr>
                </w:div>
                <w:div w:id="2035839669">
                  <w:marLeft w:val="0"/>
                  <w:marRight w:val="0"/>
                  <w:marTop w:val="0"/>
                  <w:marBottom w:val="0"/>
                  <w:divBdr>
                    <w:top w:val="none" w:sz="0" w:space="0" w:color="auto"/>
                    <w:left w:val="none" w:sz="0" w:space="0" w:color="auto"/>
                    <w:bottom w:val="none" w:sz="0" w:space="0" w:color="auto"/>
                    <w:right w:val="none" w:sz="0" w:space="0" w:color="auto"/>
                  </w:divBdr>
                </w:div>
                <w:div w:id="724531048">
                  <w:marLeft w:val="0"/>
                  <w:marRight w:val="0"/>
                  <w:marTop w:val="0"/>
                  <w:marBottom w:val="0"/>
                  <w:divBdr>
                    <w:top w:val="none" w:sz="0" w:space="0" w:color="auto"/>
                    <w:left w:val="none" w:sz="0" w:space="0" w:color="auto"/>
                    <w:bottom w:val="none" w:sz="0" w:space="0" w:color="auto"/>
                    <w:right w:val="none" w:sz="0" w:space="0" w:color="auto"/>
                  </w:divBdr>
                </w:div>
                <w:div w:id="176817866">
                  <w:marLeft w:val="0"/>
                  <w:marRight w:val="0"/>
                  <w:marTop w:val="0"/>
                  <w:marBottom w:val="0"/>
                  <w:divBdr>
                    <w:top w:val="none" w:sz="0" w:space="0" w:color="auto"/>
                    <w:left w:val="none" w:sz="0" w:space="0" w:color="auto"/>
                    <w:bottom w:val="none" w:sz="0" w:space="0" w:color="auto"/>
                    <w:right w:val="none" w:sz="0" w:space="0" w:color="auto"/>
                  </w:divBdr>
                </w:div>
                <w:div w:id="2033912891">
                  <w:marLeft w:val="0"/>
                  <w:marRight w:val="0"/>
                  <w:marTop w:val="0"/>
                  <w:marBottom w:val="0"/>
                  <w:divBdr>
                    <w:top w:val="none" w:sz="0" w:space="0" w:color="auto"/>
                    <w:left w:val="none" w:sz="0" w:space="0" w:color="auto"/>
                    <w:bottom w:val="none" w:sz="0" w:space="0" w:color="auto"/>
                    <w:right w:val="none" w:sz="0" w:space="0" w:color="auto"/>
                  </w:divBdr>
                </w:div>
                <w:div w:id="1050107443">
                  <w:marLeft w:val="0"/>
                  <w:marRight w:val="0"/>
                  <w:marTop w:val="0"/>
                  <w:marBottom w:val="0"/>
                  <w:divBdr>
                    <w:top w:val="none" w:sz="0" w:space="0" w:color="auto"/>
                    <w:left w:val="none" w:sz="0" w:space="0" w:color="auto"/>
                    <w:bottom w:val="none" w:sz="0" w:space="0" w:color="auto"/>
                    <w:right w:val="none" w:sz="0" w:space="0" w:color="auto"/>
                  </w:divBdr>
                  <w:divsChild>
                    <w:div w:id="858010483">
                      <w:marLeft w:val="0"/>
                      <w:marRight w:val="0"/>
                      <w:marTop w:val="0"/>
                      <w:marBottom w:val="0"/>
                      <w:divBdr>
                        <w:top w:val="none" w:sz="0" w:space="0" w:color="auto"/>
                        <w:left w:val="none" w:sz="0" w:space="0" w:color="auto"/>
                        <w:bottom w:val="none" w:sz="0" w:space="0" w:color="auto"/>
                        <w:right w:val="none" w:sz="0" w:space="0" w:color="auto"/>
                      </w:divBdr>
                    </w:div>
                    <w:div w:id="1468628037">
                      <w:marLeft w:val="0"/>
                      <w:marRight w:val="0"/>
                      <w:marTop w:val="0"/>
                      <w:marBottom w:val="0"/>
                      <w:divBdr>
                        <w:top w:val="none" w:sz="0" w:space="0" w:color="auto"/>
                        <w:left w:val="none" w:sz="0" w:space="0" w:color="auto"/>
                        <w:bottom w:val="none" w:sz="0" w:space="0" w:color="auto"/>
                        <w:right w:val="none" w:sz="0" w:space="0" w:color="auto"/>
                      </w:divBdr>
                    </w:div>
                    <w:div w:id="213978384">
                      <w:marLeft w:val="0"/>
                      <w:marRight w:val="0"/>
                      <w:marTop w:val="0"/>
                      <w:marBottom w:val="0"/>
                      <w:divBdr>
                        <w:top w:val="none" w:sz="0" w:space="0" w:color="auto"/>
                        <w:left w:val="none" w:sz="0" w:space="0" w:color="auto"/>
                        <w:bottom w:val="none" w:sz="0" w:space="0" w:color="auto"/>
                        <w:right w:val="none" w:sz="0" w:space="0" w:color="auto"/>
                      </w:divBdr>
                    </w:div>
                    <w:div w:id="439027908">
                      <w:marLeft w:val="0"/>
                      <w:marRight w:val="0"/>
                      <w:marTop w:val="0"/>
                      <w:marBottom w:val="0"/>
                      <w:divBdr>
                        <w:top w:val="none" w:sz="0" w:space="0" w:color="auto"/>
                        <w:left w:val="none" w:sz="0" w:space="0" w:color="auto"/>
                        <w:bottom w:val="none" w:sz="0" w:space="0" w:color="auto"/>
                        <w:right w:val="none" w:sz="0" w:space="0" w:color="auto"/>
                      </w:divBdr>
                    </w:div>
                    <w:div w:id="1493791184">
                      <w:marLeft w:val="0"/>
                      <w:marRight w:val="0"/>
                      <w:marTop w:val="0"/>
                      <w:marBottom w:val="0"/>
                      <w:divBdr>
                        <w:top w:val="none" w:sz="0" w:space="0" w:color="auto"/>
                        <w:left w:val="none" w:sz="0" w:space="0" w:color="auto"/>
                        <w:bottom w:val="none" w:sz="0" w:space="0" w:color="auto"/>
                        <w:right w:val="none" w:sz="0" w:space="0" w:color="auto"/>
                      </w:divBdr>
                    </w:div>
                    <w:div w:id="1895043187">
                      <w:marLeft w:val="0"/>
                      <w:marRight w:val="0"/>
                      <w:marTop w:val="0"/>
                      <w:marBottom w:val="0"/>
                      <w:divBdr>
                        <w:top w:val="none" w:sz="0" w:space="0" w:color="auto"/>
                        <w:left w:val="none" w:sz="0" w:space="0" w:color="auto"/>
                        <w:bottom w:val="none" w:sz="0" w:space="0" w:color="auto"/>
                        <w:right w:val="none" w:sz="0" w:space="0" w:color="auto"/>
                      </w:divBdr>
                    </w:div>
                    <w:div w:id="434861776">
                      <w:marLeft w:val="0"/>
                      <w:marRight w:val="0"/>
                      <w:marTop w:val="0"/>
                      <w:marBottom w:val="0"/>
                      <w:divBdr>
                        <w:top w:val="none" w:sz="0" w:space="0" w:color="auto"/>
                        <w:left w:val="none" w:sz="0" w:space="0" w:color="auto"/>
                        <w:bottom w:val="none" w:sz="0" w:space="0" w:color="auto"/>
                        <w:right w:val="none" w:sz="0" w:space="0" w:color="auto"/>
                      </w:divBdr>
                    </w:div>
                    <w:div w:id="829759503">
                      <w:marLeft w:val="0"/>
                      <w:marRight w:val="0"/>
                      <w:marTop w:val="0"/>
                      <w:marBottom w:val="0"/>
                      <w:divBdr>
                        <w:top w:val="none" w:sz="0" w:space="0" w:color="auto"/>
                        <w:left w:val="none" w:sz="0" w:space="0" w:color="auto"/>
                        <w:bottom w:val="none" w:sz="0" w:space="0" w:color="auto"/>
                        <w:right w:val="none" w:sz="0" w:space="0" w:color="auto"/>
                      </w:divBdr>
                    </w:div>
                    <w:div w:id="6373837">
                      <w:marLeft w:val="0"/>
                      <w:marRight w:val="0"/>
                      <w:marTop w:val="0"/>
                      <w:marBottom w:val="0"/>
                      <w:divBdr>
                        <w:top w:val="none" w:sz="0" w:space="0" w:color="auto"/>
                        <w:left w:val="none" w:sz="0" w:space="0" w:color="auto"/>
                        <w:bottom w:val="none" w:sz="0" w:space="0" w:color="auto"/>
                        <w:right w:val="none" w:sz="0" w:space="0" w:color="auto"/>
                      </w:divBdr>
                    </w:div>
                    <w:div w:id="1589926515">
                      <w:marLeft w:val="0"/>
                      <w:marRight w:val="0"/>
                      <w:marTop w:val="0"/>
                      <w:marBottom w:val="0"/>
                      <w:divBdr>
                        <w:top w:val="none" w:sz="0" w:space="0" w:color="auto"/>
                        <w:left w:val="none" w:sz="0" w:space="0" w:color="auto"/>
                        <w:bottom w:val="none" w:sz="0" w:space="0" w:color="auto"/>
                        <w:right w:val="none" w:sz="0" w:space="0" w:color="auto"/>
                      </w:divBdr>
                    </w:div>
                    <w:div w:id="180628352">
                      <w:marLeft w:val="0"/>
                      <w:marRight w:val="0"/>
                      <w:marTop w:val="0"/>
                      <w:marBottom w:val="0"/>
                      <w:divBdr>
                        <w:top w:val="none" w:sz="0" w:space="0" w:color="auto"/>
                        <w:left w:val="none" w:sz="0" w:space="0" w:color="auto"/>
                        <w:bottom w:val="none" w:sz="0" w:space="0" w:color="auto"/>
                        <w:right w:val="none" w:sz="0" w:space="0" w:color="auto"/>
                      </w:divBdr>
                    </w:div>
                    <w:div w:id="1888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7539">
          <w:marLeft w:val="0"/>
          <w:marRight w:val="0"/>
          <w:marTop w:val="0"/>
          <w:marBottom w:val="0"/>
          <w:divBdr>
            <w:top w:val="none" w:sz="0" w:space="0" w:color="auto"/>
            <w:left w:val="none" w:sz="0" w:space="0" w:color="auto"/>
            <w:bottom w:val="none" w:sz="0" w:space="0" w:color="auto"/>
            <w:right w:val="none" w:sz="0" w:space="0" w:color="auto"/>
          </w:divBdr>
        </w:div>
        <w:div w:id="1185511484">
          <w:marLeft w:val="0"/>
          <w:marRight w:val="0"/>
          <w:marTop w:val="0"/>
          <w:marBottom w:val="0"/>
          <w:divBdr>
            <w:top w:val="none" w:sz="0" w:space="0" w:color="auto"/>
            <w:left w:val="none" w:sz="0" w:space="0" w:color="auto"/>
            <w:bottom w:val="none" w:sz="0" w:space="0" w:color="auto"/>
            <w:right w:val="none" w:sz="0" w:space="0" w:color="auto"/>
          </w:divBdr>
          <w:divsChild>
            <w:div w:id="1979800848">
              <w:marLeft w:val="0"/>
              <w:marRight w:val="0"/>
              <w:marTop w:val="0"/>
              <w:marBottom w:val="0"/>
              <w:divBdr>
                <w:top w:val="single" w:sz="6" w:space="4" w:color="CCCCCC"/>
                <w:left w:val="single" w:sz="6" w:space="4" w:color="CCCCCC"/>
                <w:bottom w:val="single" w:sz="6" w:space="4" w:color="CCCCCC"/>
                <w:right w:val="single" w:sz="6" w:space="4" w:color="CCCCCC"/>
              </w:divBdr>
              <w:divsChild>
                <w:div w:id="322204981">
                  <w:marLeft w:val="0"/>
                  <w:marRight w:val="0"/>
                  <w:marTop w:val="0"/>
                  <w:marBottom w:val="0"/>
                  <w:divBdr>
                    <w:top w:val="none" w:sz="0" w:space="0" w:color="auto"/>
                    <w:left w:val="none" w:sz="0" w:space="0" w:color="auto"/>
                    <w:bottom w:val="none" w:sz="0" w:space="0" w:color="auto"/>
                    <w:right w:val="none" w:sz="0" w:space="0" w:color="auto"/>
                  </w:divBdr>
                </w:div>
                <w:div w:id="754859877">
                  <w:marLeft w:val="0"/>
                  <w:marRight w:val="0"/>
                  <w:marTop w:val="0"/>
                  <w:marBottom w:val="0"/>
                  <w:divBdr>
                    <w:top w:val="none" w:sz="0" w:space="0" w:color="auto"/>
                    <w:left w:val="none" w:sz="0" w:space="0" w:color="auto"/>
                    <w:bottom w:val="none" w:sz="0" w:space="0" w:color="auto"/>
                    <w:right w:val="none" w:sz="0" w:space="0" w:color="auto"/>
                  </w:divBdr>
                </w:div>
                <w:div w:id="473063777">
                  <w:marLeft w:val="0"/>
                  <w:marRight w:val="0"/>
                  <w:marTop w:val="0"/>
                  <w:marBottom w:val="0"/>
                  <w:divBdr>
                    <w:top w:val="none" w:sz="0" w:space="0" w:color="auto"/>
                    <w:left w:val="none" w:sz="0" w:space="0" w:color="auto"/>
                    <w:bottom w:val="none" w:sz="0" w:space="0" w:color="auto"/>
                    <w:right w:val="none" w:sz="0" w:space="0" w:color="auto"/>
                  </w:divBdr>
                </w:div>
                <w:div w:id="1972785402">
                  <w:marLeft w:val="0"/>
                  <w:marRight w:val="0"/>
                  <w:marTop w:val="0"/>
                  <w:marBottom w:val="0"/>
                  <w:divBdr>
                    <w:top w:val="none" w:sz="0" w:space="0" w:color="auto"/>
                    <w:left w:val="none" w:sz="0" w:space="0" w:color="auto"/>
                    <w:bottom w:val="none" w:sz="0" w:space="0" w:color="auto"/>
                    <w:right w:val="none" w:sz="0" w:space="0" w:color="auto"/>
                  </w:divBdr>
                </w:div>
                <w:div w:id="946087542">
                  <w:marLeft w:val="0"/>
                  <w:marRight w:val="0"/>
                  <w:marTop w:val="0"/>
                  <w:marBottom w:val="0"/>
                  <w:divBdr>
                    <w:top w:val="none" w:sz="0" w:space="0" w:color="auto"/>
                    <w:left w:val="none" w:sz="0" w:space="0" w:color="auto"/>
                    <w:bottom w:val="none" w:sz="0" w:space="0" w:color="auto"/>
                    <w:right w:val="none" w:sz="0" w:space="0" w:color="auto"/>
                  </w:divBdr>
                </w:div>
                <w:div w:id="576093952">
                  <w:marLeft w:val="0"/>
                  <w:marRight w:val="0"/>
                  <w:marTop w:val="0"/>
                  <w:marBottom w:val="0"/>
                  <w:divBdr>
                    <w:top w:val="none" w:sz="0" w:space="0" w:color="auto"/>
                    <w:left w:val="none" w:sz="0" w:space="0" w:color="auto"/>
                    <w:bottom w:val="none" w:sz="0" w:space="0" w:color="auto"/>
                    <w:right w:val="none" w:sz="0" w:space="0" w:color="auto"/>
                  </w:divBdr>
                </w:div>
                <w:div w:id="1614940093">
                  <w:marLeft w:val="0"/>
                  <w:marRight w:val="0"/>
                  <w:marTop w:val="0"/>
                  <w:marBottom w:val="0"/>
                  <w:divBdr>
                    <w:top w:val="none" w:sz="0" w:space="0" w:color="auto"/>
                    <w:left w:val="none" w:sz="0" w:space="0" w:color="auto"/>
                    <w:bottom w:val="none" w:sz="0" w:space="0" w:color="auto"/>
                    <w:right w:val="none" w:sz="0" w:space="0" w:color="auto"/>
                  </w:divBdr>
                </w:div>
                <w:div w:id="1536426503">
                  <w:marLeft w:val="0"/>
                  <w:marRight w:val="0"/>
                  <w:marTop w:val="0"/>
                  <w:marBottom w:val="0"/>
                  <w:divBdr>
                    <w:top w:val="none" w:sz="0" w:space="0" w:color="auto"/>
                    <w:left w:val="none" w:sz="0" w:space="0" w:color="auto"/>
                    <w:bottom w:val="none" w:sz="0" w:space="0" w:color="auto"/>
                    <w:right w:val="none" w:sz="0" w:space="0" w:color="auto"/>
                  </w:divBdr>
                </w:div>
                <w:div w:id="1194461305">
                  <w:marLeft w:val="0"/>
                  <w:marRight w:val="0"/>
                  <w:marTop w:val="0"/>
                  <w:marBottom w:val="0"/>
                  <w:divBdr>
                    <w:top w:val="none" w:sz="0" w:space="0" w:color="auto"/>
                    <w:left w:val="none" w:sz="0" w:space="0" w:color="auto"/>
                    <w:bottom w:val="none" w:sz="0" w:space="0" w:color="auto"/>
                    <w:right w:val="none" w:sz="0" w:space="0" w:color="auto"/>
                  </w:divBdr>
                </w:div>
                <w:div w:id="62917475">
                  <w:marLeft w:val="0"/>
                  <w:marRight w:val="0"/>
                  <w:marTop w:val="0"/>
                  <w:marBottom w:val="0"/>
                  <w:divBdr>
                    <w:top w:val="none" w:sz="0" w:space="0" w:color="auto"/>
                    <w:left w:val="none" w:sz="0" w:space="0" w:color="auto"/>
                    <w:bottom w:val="none" w:sz="0" w:space="0" w:color="auto"/>
                    <w:right w:val="none" w:sz="0" w:space="0" w:color="auto"/>
                  </w:divBdr>
                </w:div>
                <w:div w:id="1303847601">
                  <w:marLeft w:val="0"/>
                  <w:marRight w:val="0"/>
                  <w:marTop w:val="0"/>
                  <w:marBottom w:val="0"/>
                  <w:divBdr>
                    <w:top w:val="none" w:sz="0" w:space="0" w:color="auto"/>
                    <w:left w:val="none" w:sz="0" w:space="0" w:color="auto"/>
                    <w:bottom w:val="none" w:sz="0" w:space="0" w:color="auto"/>
                    <w:right w:val="none" w:sz="0" w:space="0" w:color="auto"/>
                  </w:divBdr>
                </w:div>
                <w:div w:id="2095737702">
                  <w:marLeft w:val="0"/>
                  <w:marRight w:val="0"/>
                  <w:marTop w:val="0"/>
                  <w:marBottom w:val="0"/>
                  <w:divBdr>
                    <w:top w:val="none" w:sz="0" w:space="0" w:color="auto"/>
                    <w:left w:val="none" w:sz="0" w:space="0" w:color="auto"/>
                    <w:bottom w:val="none" w:sz="0" w:space="0" w:color="auto"/>
                    <w:right w:val="none" w:sz="0" w:space="0" w:color="auto"/>
                  </w:divBdr>
                </w:div>
                <w:div w:id="1547254785">
                  <w:marLeft w:val="0"/>
                  <w:marRight w:val="0"/>
                  <w:marTop w:val="0"/>
                  <w:marBottom w:val="0"/>
                  <w:divBdr>
                    <w:top w:val="none" w:sz="0" w:space="0" w:color="auto"/>
                    <w:left w:val="none" w:sz="0" w:space="0" w:color="auto"/>
                    <w:bottom w:val="none" w:sz="0" w:space="0" w:color="auto"/>
                    <w:right w:val="none" w:sz="0" w:space="0" w:color="auto"/>
                  </w:divBdr>
                </w:div>
                <w:div w:id="265312977">
                  <w:marLeft w:val="0"/>
                  <w:marRight w:val="0"/>
                  <w:marTop w:val="0"/>
                  <w:marBottom w:val="0"/>
                  <w:divBdr>
                    <w:top w:val="none" w:sz="0" w:space="0" w:color="auto"/>
                    <w:left w:val="none" w:sz="0" w:space="0" w:color="auto"/>
                    <w:bottom w:val="none" w:sz="0" w:space="0" w:color="auto"/>
                    <w:right w:val="none" w:sz="0" w:space="0" w:color="auto"/>
                  </w:divBdr>
                </w:div>
                <w:div w:id="283385119">
                  <w:marLeft w:val="0"/>
                  <w:marRight w:val="0"/>
                  <w:marTop w:val="0"/>
                  <w:marBottom w:val="0"/>
                  <w:divBdr>
                    <w:top w:val="none" w:sz="0" w:space="0" w:color="auto"/>
                    <w:left w:val="none" w:sz="0" w:space="0" w:color="auto"/>
                    <w:bottom w:val="none" w:sz="0" w:space="0" w:color="auto"/>
                    <w:right w:val="none" w:sz="0" w:space="0" w:color="auto"/>
                  </w:divBdr>
                  <w:divsChild>
                    <w:div w:id="508713835">
                      <w:marLeft w:val="0"/>
                      <w:marRight w:val="0"/>
                      <w:marTop w:val="0"/>
                      <w:marBottom w:val="0"/>
                      <w:divBdr>
                        <w:top w:val="none" w:sz="0" w:space="0" w:color="auto"/>
                        <w:left w:val="none" w:sz="0" w:space="0" w:color="auto"/>
                        <w:bottom w:val="none" w:sz="0" w:space="0" w:color="auto"/>
                        <w:right w:val="none" w:sz="0" w:space="0" w:color="auto"/>
                      </w:divBdr>
                    </w:div>
                    <w:div w:id="988940556">
                      <w:marLeft w:val="0"/>
                      <w:marRight w:val="0"/>
                      <w:marTop w:val="0"/>
                      <w:marBottom w:val="0"/>
                      <w:divBdr>
                        <w:top w:val="none" w:sz="0" w:space="0" w:color="auto"/>
                        <w:left w:val="none" w:sz="0" w:space="0" w:color="auto"/>
                        <w:bottom w:val="none" w:sz="0" w:space="0" w:color="auto"/>
                        <w:right w:val="none" w:sz="0" w:space="0" w:color="auto"/>
                      </w:divBdr>
                    </w:div>
                    <w:div w:id="397560414">
                      <w:marLeft w:val="0"/>
                      <w:marRight w:val="0"/>
                      <w:marTop w:val="0"/>
                      <w:marBottom w:val="0"/>
                      <w:divBdr>
                        <w:top w:val="none" w:sz="0" w:space="0" w:color="auto"/>
                        <w:left w:val="none" w:sz="0" w:space="0" w:color="auto"/>
                        <w:bottom w:val="none" w:sz="0" w:space="0" w:color="auto"/>
                        <w:right w:val="none" w:sz="0" w:space="0" w:color="auto"/>
                      </w:divBdr>
                    </w:div>
                    <w:div w:id="101386003">
                      <w:marLeft w:val="0"/>
                      <w:marRight w:val="0"/>
                      <w:marTop w:val="0"/>
                      <w:marBottom w:val="0"/>
                      <w:divBdr>
                        <w:top w:val="none" w:sz="0" w:space="0" w:color="auto"/>
                        <w:left w:val="none" w:sz="0" w:space="0" w:color="auto"/>
                        <w:bottom w:val="none" w:sz="0" w:space="0" w:color="auto"/>
                        <w:right w:val="none" w:sz="0" w:space="0" w:color="auto"/>
                      </w:divBdr>
                    </w:div>
                    <w:div w:id="1685278612">
                      <w:marLeft w:val="0"/>
                      <w:marRight w:val="0"/>
                      <w:marTop w:val="0"/>
                      <w:marBottom w:val="0"/>
                      <w:divBdr>
                        <w:top w:val="none" w:sz="0" w:space="0" w:color="auto"/>
                        <w:left w:val="none" w:sz="0" w:space="0" w:color="auto"/>
                        <w:bottom w:val="none" w:sz="0" w:space="0" w:color="auto"/>
                        <w:right w:val="none" w:sz="0" w:space="0" w:color="auto"/>
                      </w:divBdr>
                    </w:div>
                    <w:div w:id="66656469">
                      <w:marLeft w:val="0"/>
                      <w:marRight w:val="0"/>
                      <w:marTop w:val="0"/>
                      <w:marBottom w:val="0"/>
                      <w:divBdr>
                        <w:top w:val="none" w:sz="0" w:space="0" w:color="auto"/>
                        <w:left w:val="none" w:sz="0" w:space="0" w:color="auto"/>
                        <w:bottom w:val="none" w:sz="0" w:space="0" w:color="auto"/>
                        <w:right w:val="none" w:sz="0" w:space="0" w:color="auto"/>
                      </w:divBdr>
                    </w:div>
                    <w:div w:id="954215599">
                      <w:marLeft w:val="0"/>
                      <w:marRight w:val="0"/>
                      <w:marTop w:val="0"/>
                      <w:marBottom w:val="0"/>
                      <w:divBdr>
                        <w:top w:val="none" w:sz="0" w:space="0" w:color="auto"/>
                        <w:left w:val="none" w:sz="0" w:space="0" w:color="auto"/>
                        <w:bottom w:val="none" w:sz="0" w:space="0" w:color="auto"/>
                        <w:right w:val="none" w:sz="0" w:space="0" w:color="auto"/>
                      </w:divBdr>
                    </w:div>
                    <w:div w:id="1379627890">
                      <w:marLeft w:val="0"/>
                      <w:marRight w:val="0"/>
                      <w:marTop w:val="0"/>
                      <w:marBottom w:val="0"/>
                      <w:divBdr>
                        <w:top w:val="none" w:sz="0" w:space="0" w:color="auto"/>
                        <w:left w:val="none" w:sz="0" w:space="0" w:color="auto"/>
                        <w:bottom w:val="none" w:sz="0" w:space="0" w:color="auto"/>
                        <w:right w:val="none" w:sz="0" w:space="0" w:color="auto"/>
                      </w:divBdr>
                    </w:div>
                    <w:div w:id="102001870">
                      <w:marLeft w:val="0"/>
                      <w:marRight w:val="0"/>
                      <w:marTop w:val="0"/>
                      <w:marBottom w:val="0"/>
                      <w:divBdr>
                        <w:top w:val="none" w:sz="0" w:space="0" w:color="auto"/>
                        <w:left w:val="none" w:sz="0" w:space="0" w:color="auto"/>
                        <w:bottom w:val="none" w:sz="0" w:space="0" w:color="auto"/>
                        <w:right w:val="none" w:sz="0" w:space="0" w:color="auto"/>
                      </w:divBdr>
                    </w:div>
                    <w:div w:id="1160000465">
                      <w:marLeft w:val="0"/>
                      <w:marRight w:val="0"/>
                      <w:marTop w:val="0"/>
                      <w:marBottom w:val="0"/>
                      <w:divBdr>
                        <w:top w:val="none" w:sz="0" w:space="0" w:color="auto"/>
                        <w:left w:val="none" w:sz="0" w:space="0" w:color="auto"/>
                        <w:bottom w:val="none" w:sz="0" w:space="0" w:color="auto"/>
                        <w:right w:val="none" w:sz="0" w:space="0" w:color="auto"/>
                      </w:divBdr>
                    </w:div>
                    <w:div w:id="2052609560">
                      <w:marLeft w:val="0"/>
                      <w:marRight w:val="0"/>
                      <w:marTop w:val="0"/>
                      <w:marBottom w:val="0"/>
                      <w:divBdr>
                        <w:top w:val="none" w:sz="0" w:space="0" w:color="auto"/>
                        <w:left w:val="none" w:sz="0" w:space="0" w:color="auto"/>
                        <w:bottom w:val="none" w:sz="0" w:space="0" w:color="auto"/>
                        <w:right w:val="none" w:sz="0" w:space="0" w:color="auto"/>
                      </w:divBdr>
                    </w:div>
                    <w:div w:id="2100249144">
                      <w:marLeft w:val="0"/>
                      <w:marRight w:val="0"/>
                      <w:marTop w:val="0"/>
                      <w:marBottom w:val="0"/>
                      <w:divBdr>
                        <w:top w:val="none" w:sz="0" w:space="0" w:color="auto"/>
                        <w:left w:val="none" w:sz="0" w:space="0" w:color="auto"/>
                        <w:bottom w:val="none" w:sz="0" w:space="0" w:color="auto"/>
                        <w:right w:val="none" w:sz="0" w:space="0" w:color="auto"/>
                      </w:divBdr>
                    </w:div>
                    <w:div w:id="21631823">
                      <w:marLeft w:val="0"/>
                      <w:marRight w:val="0"/>
                      <w:marTop w:val="0"/>
                      <w:marBottom w:val="0"/>
                      <w:divBdr>
                        <w:top w:val="none" w:sz="0" w:space="0" w:color="auto"/>
                        <w:left w:val="none" w:sz="0" w:space="0" w:color="auto"/>
                        <w:bottom w:val="none" w:sz="0" w:space="0" w:color="auto"/>
                        <w:right w:val="none" w:sz="0" w:space="0" w:color="auto"/>
                      </w:divBdr>
                    </w:div>
                    <w:div w:id="9609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2524">
          <w:marLeft w:val="0"/>
          <w:marRight w:val="0"/>
          <w:marTop w:val="0"/>
          <w:marBottom w:val="0"/>
          <w:divBdr>
            <w:top w:val="none" w:sz="0" w:space="0" w:color="auto"/>
            <w:left w:val="none" w:sz="0" w:space="0" w:color="auto"/>
            <w:bottom w:val="none" w:sz="0" w:space="0" w:color="auto"/>
            <w:right w:val="none" w:sz="0" w:space="0" w:color="auto"/>
          </w:divBdr>
          <w:divsChild>
            <w:div w:id="835148681">
              <w:marLeft w:val="0"/>
              <w:marRight w:val="0"/>
              <w:marTop w:val="0"/>
              <w:marBottom w:val="0"/>
              <w:divBdr>
                <w:top w:val="single" w:sz="6" w:space="4" w:color="CCCCCC"/>
                <w:left w:val="single" w:sz="6" w:space="4" w:color="CCCCCC"/>
                <w:bottom w:val="single" w:sz="6" w:space="4" w:color="CCCCCC"/>
                <w:right w:val="single" w:sz="6" w:space="4" w:color="CCCCCC"/>
              </w:divBdr>
              <w:divsChild>
                <w:div w:id="934554175">
                  <w:marLeft w:val="0"/>
                  <w:marRight w:val="0"/>
                  <w:marTop w:val="0"/>
                  <w:marBottom w:val="0"/>
                  <w:divBdr>
                    <w:top w:val="none" w:sz="0" w:space="0" w:color="auto"/>
                    <w:left w:val="none" w:sz="0" w:space="0" w:color="auto"/>
                    <w:bottom w:val="none" w:sz="0" w:space="0" w:color="auto"/>
                    <w:right w:val="none" w:sz="0" w:space="0" w:color="auto"/>
                  </w:divBdr>
                </w:div>
                <w:div w:id="1792900824">
                  <w:marLeft w:val="0"/>
                  <w:marRight w:val="0"/>
                  <w:marTop w:val="0"/>
                  <w:marBottom w:val="0"/>
                  <w:divBdr>
                    <w:top w:val="none" w:sz="0" w:space="0" w:color="auto"/>
                    <w:left w:val="none" w:sz="0" w:space="0" w:color="auto"/>
                    <w:bottom w:val="none" w:sz="0" w:space="0" w:color="auto"/>
                    <w:right w:val="none" w:sz="0" w:space="0" w:color="auto"/>
                  </w:divBdr>
                  <w:divsChild>
                    <w:div w:id="10085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0626">
          <w:marLeft w:val="0"/>
          <w:marRight w:val="0"/>
          <w:marTop w:val="0"/>
          <w:marBottom w:val="0"/>
          <w:divBdr>
            <w:top w:val="none" w:sz="0" w:space="0" w:color="auto"/>
            <w:left w:val="none" w:sz="0" w:space="0" w:color="auto"/>
            <w:bottom w:val="none" w:sz="0" w:space="0" w:color="auto"/>
            <w:right w:val="none" w:sz="0" w:space="0" w:color="auto"/>
          </w:divBdr>
          <w:divsChild>
            <w:div w:id="1865947236">
              <w:marLeft w:val="0"/>
              <w:marRight w:val="0"/>
              <w:marTop w:val="0"/>
              <w:marBottom w:val="0"/>
              <w:divBdr>
                <w:top w:val="single" w:sz="6" w:space="4" w:color="CCCCCC"/>
                <w:left w:val="single" w:sz="6" w:space="4" w:color="CCCCCC"/>
                <w:bottom w:val="single" w:sz="6" w:space="4" w:color="CCCCCC"/>
                <w:right w:val="single" w:sz="6" w:space="4" w:color="CCCCCC"/>
              </w:divBdr>
              <w:divsChild>
                <w:div w:id="1734934838">
                  <w:marLeft w:val="0"/>
                  <w:marRight w:val="0"/>
                  <w:marTop w:val="0"/>
                  <w:marBottom w:val="0"/>
                  <w:divBdr>
                    <w:top w:val="none" w:sz="0" w:space="0" w:color="auto"/>
                    <w:left w:val="none" w:sz="0" w:space="0" w:color="auto"/>
                    <w:bottom w:val="none" w:sz="0" w:space="0" w:color="auto"/>
                    <w:right w:val="none" w:sz="0" w:space="0" w:color="auto"/>
                  </w:divBdr>
                </w:div>
                <w:div w:id="2025395533">
                  <w:marLeft w:val="0"/>
                  <w:marRight w:val="0"/>
                  <w:marTop w:val="0"/>
                  <w:marBottom w:val="0"/>
                  <w:divBdr>
                    <w:top w:val="none" w:sz="0" w:space="0" w:color="auto"/>
                    <w:left w:val="none" w:sz="0" w:space="0" w:color="auto"/>
                    <w:bottom w:val="none" w:sz="0" w:space="0" w:color="auto"/>
                    <w:right w:val="none" w:sz="0" w:space="0" w:color="auto"/>
                  </w:divBdr>
                </w:div>
                <w:div w:id="861213279">
                  <w:marLeft w:val="0"/>
                  <w:marRight w:val="0"/>
                  <w:marTop w:val="0"/>
                  <w:marBottom w:val="0"/>
                  <w:divBdr>
                    <w:top w:val="none" w:sz="0" w:space="0" w:color="auto"/>
                    <w:left w:val="none" w:sz="0" w:space="0" w:color="auto"/>
                    <w:bottom w:val="none" w:sz="0" w:space="0" w:color="auto"/>
                    <w:right w:val="none" w:sz="0" w:space="0" w:color="auto"/>
                  </w:divBdr>
                </w:div>
                <w:div w:id="1595630104">
                  <w:marLeft w:val="0"/>
                  <w:marRight w:val="0"/>
                  <w:marTop w:val="0"/>
                  <w:marBottom w:val="0"/>
                  <w:divBdr>
                    <w:top w:val="none" w:sz="0" w:space="0" w:color="auto"/>
                    <w:left w:val="none" w:sz="0" w:space="0" w:color="auto"/>
                    <w:bottom w:val="none" w:sz="0" w:space="0" w:color="auto"/>
                    <w:right w:val="none" w:sz="0" w:space="0" w:color="auto"/>
                  </w:divBdr>
                </w:div>
                <w:div w:id="1455246964">
                  <w:marLeft w:val="0"/>
                  <w:marRight w:val="0"/>
                  <w:marTop w:val="0"/>
                  <w:marBottom w:val="0"/>
                  <w:divBdr>
                    <w:top w:val="none" w:sz="0" w:space="0" w:color="auto"/>
                    <w:left w:val="none" w:sz="0" w:space="0" w:color="auto"/>
                    <w:bottom w:val="none" w:sz="0" w:space="0" w:color="auto"/>
                    <w:right w:val="none" w:sz="0" w:space="0" w:color="auto"/>
                  </w:divBdr>
                </w:div>
                <w:div w:id="1662394868">
                  <w:marLeft w:val="0"/>
                  <w:marRight w:val="0"/>
                  <w:marTop w:val="0"/>
                  <w:marBottom w:val="0"/>
                  <w:divBdr>
                    <w:top w:val="none" w:sz="0" w:space="0" w:color="auto"/>
                    <w:left w:val="none" w:sz="0" w:space="0" w:color="auto"/>
                    <w:bottom w:val="none" w:sz="0" w:space="0" w:color="auto"/>
                    <w:right w:val="none" w:sz="0" w:space="0" w:color="auto"/>
                  </w:divBdr>
                </w:div>
                <w:div w:id="349722741">
                  <w:marLeft w:val="0"/>
                  <w:marRight w:val="0"/>
                  <w:marTop w:val="0"/>
                  <w:marBottom w:val="0"/>
                  <w:divBdr>
                    <w:top w:val="none" w:sz="0" w:space="0" w:color="auto"/>
                    <w:left w:val="none" w:sz="0" w:space="0" w:color="auto"/>
                    <w:bottom w:val="none" w:sz="0" w:space="0" w:color="auto"/>
                    <w:right w:val="none" w:sz="0" w:space="0" w:color="auto"/>
                  </w:divBdr>
                </w:div>
                <w:div w:id="1221673125">
                  <w:marLeft w:val="0"/>
                  <w:marRight w:val="0"/>
                  <w:marTop w:val="0"/>
                  <w:marBottom w:val="0"/>
                  <w:divBdr>
                    <w:top w:val="none" w:sz="0" w:space="0" w:color="auto"/>
                    <w:left w:val="none" w:sz="0" w:space="0" w:color="auto"/>
                    <w:bottom w:val="none" w:sz="0" w:space="0" w:color="auto"/>
                    <w:right w:val="none" w:sz="0" w:space="0" w:color="auto"/>
                  </w:divBdr>
                  <w:divsChild>
                    <w:div w:id="419255679">
                      <w:marLeft w:val="0"/>
                      <w:marRight w:val="0"/>
                      <w:marTop w:val="0"/>
                      <w:marBottom w:val="0"/>
                      <w:divBdr>
                        <w:top w:val="none" w:sz="0" w:space="0" w:color="auto"/>
                        <w:left w:val="none" w:sz="0" w:space="0" w:color="auto"/>
                        <w:bottom w:val="none" w:sz="0" w:space="0" w:color="auto"/>
                        <w:right w:val="none" w:sz="0" w:space="0" w:color="auto"/>
                      </w:divBdr>
                    </w:div>
                    <w:div w:id="62458179">
                      <w:marLeft w:val="0"/>
                      <w:marRight w:val="0"/>
                      <w:marTop w:val="0"/>
                      <w:marBottom w:val="0"/>
                      <w:divBdr>
                        <w:top w:val="none" w:sz="0" w:space="0" w:color="auto"/>
                        <w:left w:val="none" w:sz="0" w:space="0" w:color="auto"/>
                        <w:bottom w:val="none" w:sz="0" w:space="0" w:color="auto"/>
                        <w:right w:val="none" w:sz="0" w:space="0" w:color="auto"/>
                      </w:divBdr>
                    </w:div>
                    <w:div w:id="1724673085">
                      <w:marLeft w:val="0"/>
                      <w:marRight w:val="0"/>
                      <w:marTop w:val="0"/>
                      <w:marBottom w:val="0"/>
                      <w:divBdr>
                        <w:top w:val="none" w:sz="0" w:space="0" w:color="auto"/>
                        <w:left w:val="none" w:sz="0" w:space="0" w:color="auto"/>
                        <w:bottom w:val="none" w:sz="0" w:space="0" w:color="auto"/>
                        <w:right w:val="none" w:sz="0" w:space="0" w:color="auto"/>
                      </w:divBdr>
                    </w:div>
                    <w:div w:id="125896101">
                      <w:marLeft w:val="0"/>
                      <w:marRight w:val="0"/>
                      <w:marTop w:val="0"/>
                      <w:marBottom w:val="0"/>
                      <w:divBdr>
                        <w:top w:val="none" w:sz="0" w:space="0" w:color="auto"/>
                        <w:left w:val="none" w:sz="0" w:space="0" w:color="auto"/>
                        <w:bottom w:val="none" w:sz="0" w:space="0" w:color="auto"/>
                        <w:right w:val="none" w:sz="0" w:space="0" w:color="auto"/>
                      </w:divBdr>
                    </w:div>
                    <w:div w:id="105278490">
                      <w:marLeft w:val="0"/>
                      <w:marRight w:val="0"/>
                      <w:marTop w:val="0"/>
                      <w:marBottom w:val="0"/>
                      <w:divBdr>
                        <w:top w:val="none" w:sz="0" w:space="0" w:color="auto"/>
                        <w:left w:val="none" w:sz="0" w:space="0" w:color="auto"/>
                        <w:bottom w:val="none" w:sz="0" w:space="0" w:color="auto"/>
                        <w:right w:val="none" w:sz="0" w:space="0" w:color="auto"/>
                      </w:divBdr>
                    </w:div>
                    <w:div w:id="935940703">
                      <w:marLeft w:val="0"/>
                      <w:marRight w:val="0"/>
                      <w:marTop w:val="0"/>
                      <w:marBottom w:val="0"/>
                      <w:divBdr>
                        <w:top w:val="none" w:sz="0" w:space="0" w:color="auto"/>
                        <w:left w:val="none" w:sz="0" w:space="0" w:color="auto"/>
                        <w:bottom w:val="none" w:sz="0" w:space="0" w:color="auto"/>
                        <w:right w:val="none" w:sz="0" w:space="0" w:color="auto"/>
                      </w:divBdr>
                    </w:div>
                    <w:div w:id="8658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3451">
          <w:marLeft w:val="0"/>
          <w:marRight w:val="0"/>
          <w:marTop w:val="0"/>
          <w:marBottom w:val="0"/>
          <w:divBdr>
            <w:top w:val="none" w:sz="0" w:space="0" w:color="auto"/>
            <w:left w:val="none" w:sz="0" w:space="0" w:color="auto"/>
            <w:bottom w:val="none" w:sz="0" w:space="0" w:color="auto"/>
            <w:right w:val="none" w:sz="0" w:space="0" w:color="auto"/>
          </w:divBdr>
          <w:divsChild>
            <w:div w:id="1818183660">
              <w:marLeft w:val="0"/>
              <w:marRight w:val="0"/>
              <w:marTop w:val="0"/>
              <w:marBottom w:val="0"/>
              <w:divBdr>
                <w:top w:val="single" w:sz="6" w:space="4" w:color="CCCCCC"/>
                <w:left w:val="single" w:sz="6" w:space="4" w:color="CCCCCC"/>
                <w:bottom w:val="single" w:sz="6" w:space="4" w:color="CCCCCC"/>
                <w:right w:val="single" w:sz="6" w:space="4" w:color="CCCCCC"/>
              </w:divBdr>
              <w:divsChild>
                <w:div w:id="1745951537">
                  <w:marLeft w:val="0"/>
                  <w:marRight w:val="0"/>
                  <w:marTop w:val="0"/>
                  <w:marBottom w:val="0"/>
                  <w:divBdr>
                    <w:top w:val="none" w:sz="0" w:space="0" w:color="auto"/>
                    <w:left w:val="none" w:sz="0" w:space="0" w:color="auto"/>
                    <w:bottom w:val="none" w:sz="0" w:space="0" w:color="auto"/>
                    <w:right w:val="none" w:sz="0" w:space="0" w:color="auto"/>
                  </w:divBdr>
                </w:div>
                <w:div w:id="1102645970">
                  <w:marLeft w:val="0"/>
                  <w:marRight w:val="0"/>
                  <w:marTop w:val="0"/>
                  <w:marBottom w:val="0"/>
                  <w:divBdr>
                    <w:top w:val="none" w:sz="0" w:space="0" w:color="auto"/>
                    <w:left w:val="none" w:sz="0" w:space="0" w:color="auto"/>
                    <w:bottom w:val="none" w:sz="0" w:space="0" w:color="auto"/>
                    <w:right w:val="none" w:sz="0" w:space="0" w:color="auto"/>
                  </w:divBdr>
                </w:div>
                <w:div w:id="682903625">
                  <w:marLeft w:val="0"/>
                  <w:marRight w:val="0"/>
                  <w:marTop w:val="0"/>
                  <w:marBottom w:val="0"/>
                  <w:divBdr>
                    <w:top w:val="none" w:sz="0" w:space="0" w:color="auto"/>
                    <w:left w:val="none" w:sz="0" w:space="0" w:color="auto"/>
                    <w:bottom w:val="none" w:sz="0" w:space="0" w:color="auto"/>
                    <w:right w:val="none" w:sz="0" w:space="0" w:color="auto"/>
                  </w:divBdr>
                </w:div>
                <w:div w:id="1016467944">
                  <w:marLeft w:val="0"/>
                  <w:marRight w:val="0"/>
                  <w:marTop w:val="0"/>
                  <w:marBottom w:val="0"/>
                  <w:divBdr>
                    <w:top w:val="none" w:sz="0" w:space="0" w:color="auto"/>
                    <w:left w:val="none" w:sz="0" w:space="0" w:color="auto"/>
                    <w:bottom w:val="none" w:sz="0" w:space="0" w:color="auto"/>
                    <w:right w:val="none" w:sz="0" w:space="0" w:color="auto"/>
                  </w:divBdr>
                </w:div>
                <w:div w:id="2090342989">
                  <w:marLeft w:val="0"/>
                  <w:marRight w:val="0"/>
                  <w:marTop w:val="0"/>
                  <w:marBottom w:val="0"/>
                  <w:divBdr>
                    <w:top w:val="none" w:sz="0" w:space="0" w:color="auto"/>
                    <w:left w:val="none" w:sz="0" w:space="0" w:color="auto"/>
                    <w:bottom w:val="none" w:sz="0" w:space="0" w:color="auto"/>
                    <w:right w:val="none" w:sz="0" w:space="0" w:color="auto"/>
                  </w:divBdr>
                </w:div>
                <w:div w:id="493691188">
                  <w:marLeft w:val="0"/>
                  <w:marRight w:val="0"/>
                  <w:marTop w:val="0"/>
                  <w:marBottom w:val="0"/>
                  <w:divBdr>
                    <w:top w:val="none" w:sz="0" w:space="0" w:color="auto"/>
                    <w:left w:val="none" w:sz="0" w:space="0" w:color="auto"/>
                    <w:bottom w:val="none" w:sz="0" w:space="0" w:color="auto"/>
                    <w:right w:val="none" w:sz="0" w:space="0" w:color="auto"/>
                  </w:divBdr>
                </w:div>
                <w:div w:id="1612930470">
                  <w:marLeft w:val="0"/>
                  <w:marRight w:val="0"/>
                  <w:marTop w:val="0"/>
                  <w:marBottom w:val="0"/>
                  <w:divBdr>
                    <w:top w:val="none" w:sz="0" w:space="0" w:color="auto"/>
                    <w:left w:val="none" w:sz="0" w:space="0" w:color="auto"/>
                    <w:bottom w:val="none" w:sz="0" w:space="0" w:color="auto"/>
                    <w:right w:val="none" w:sz="0" w:space="0" w:color="auto"/>
                  </w:divBdr>
                </w:div>
                <w:div w:id="1155220968">
                  <w:marLeft w:val="0"/>
                  <w:marRight w:val="0"/>
                  <w:marTop w:val="0"/>
                  <w:marBottom w:val="0"/>
                  <w:divBdr>
                    <w:top w:val="none" w:sz="0" w:space="0" w:color="auto"/>
                    <w:left w:val="none" w:sz="0" w:space="0" w:color="auto"/>
                    <w:bottom w:val="none" w:sz="0" w:space="0" w:color="auto"/>
                    <w:right w:val="none" w:sz="0" w:space="0" w:color="auto"/>
                  </w:divBdr>
                </w:div>
                <w:div w:id="63719019">
                  <w:marLeft w:val="0"/>
                  <w:marRight w:val="0"/>
                  <w:marTop w:val="0"/>
                  <w:marBottom w:val="0"/>
                  <w:divBdr>
                    <w:top w:val="none" w:sz="0" w:space="0" w:color="auto"/>
                    <w:left w:val="none" w:sz="0" w:space="0" w:color="auto"/>
                    <w:bottom w:val="none" w:sz="0" w:space="0" w:color="auto"/>
                    <w:right w:val="none" w:sz="0" w:space="0" w:color="auto"/>
                  </w:divBdr>
                </w:div>
                <w:div w:id="382141454">
                  <w:marLeft w:val="0"/>
                  <w:marRight w:val="0"/>
                  <w:marTop w:val="0"/>
                  <w:marBottom w:val="0"/>
                  <w:divBdr>
                    <w:top w:val="none" w:sz="0" w:space="0" w:color="auto"/>
                    <w:left w:val="none" w:sz="0" w:space="0" w:color="auto"/>
                    <w:bottom w:val="none" w:sz="0" w:space="0" w:color="auto"/>
                    <w:right w:val="none" w:sz="0" w:space="0" w:color="auto"/>
                  </w:divBdr>
                </w:div>
                <w:div w:id="87116322">
                  <w:marLeft w:val="0"/>
                  <w:marRight w:val="0"/>
                  <w:marTop w:val="0"/>
                  <w:marBottom w:val="0"/>
                  <w:divBdr>
                    <w:top w:val="none" w:sz="0" w:space="0" w:color="auto"/>
                    <w:left w:val="none" w:sz="0" w:space="0" w:color="auto"/>
                    <w:bottom w:val="none" w:sz="0" w:space="0" w:color="auto"/>
                    <w:right w:val="none" w:sz="0" w:space="0" w:color="auto"/>
                  </w:divBdr>
                </w:div>
                <w:div w:id="252476392">
                  <w:marLeft w:val="0"/>
                  <w:marRight w:val="0"/>
                  <w:marTop w:val="0"/>
                  <w:marBottom w:val="0"/>
                  <w:divBdr>
                    <w:top w:val="none" w:sz="0" w:space="0" w:color="auto"/>
                    <w:left w:val="none" w:sz="0" w:space="0" w:color="auto"/>
                    <w:bottom w:val="none" w:sz="0" w:space="0" w:color="auto"/>
                    <w:right w:val="none" w:sz="0" w:space="0" w:color="auto"/>
                  </w:divBdr>
                </w:div>
                <w:div w:id="1447118767">
                  <w:marLeft w:val="0"/>
                  <w:marRight w:val="0"/>
                  <w:marTop w:val="0"/>
                  <w:marBottom w:val="0"/>
                  <w:divBdr>
                    <w:top w:val="none" w:sz="0" w:space="0" w:color="auto"/>
                    <w:left w:val="none" w:sz="0" w:space="0" w:color="auto"/>
                    <w:bottom w:val="none" w:sz="0" w:space="0" w:color="auto"/>
                    <w:right w:val="none" w:sz="0" w:space="0" w:color="auto"/>
                  </w:divBdr>
                  <w:divsChild>
                    <w:div w:id="755400336">
                      <w:marLeft w:val="0"/>
                      <w:marRight w:val="0"/>
                      <w:marTop w:val="0"/>
                      <w:marBottom w:val="0"/>
                      <w:divBdr>
                        <w:top w:val="none" w:sz="0" w:space="0" w:color="auto"/>
                        <w:left w:val="none" w:sz="0" w:space="0" w:color="auto"/>
                        <w:bottom w:val="none" w:sz="0" w:space="0" w:color="auto"/>
                        <w:right w:val="none" w:sz="0" w:space="0" w:color="auto"/>
                      </w:divBdr>
                    </w:div>
                    <w:div w:id="2022587714">
                      <w:marLeft w:val="0"/>
                      <w:marRight w:val="0"/>
                      <w:marTop w:val="0"/>
                      <w:marBottom w:val="0"/>
                      <w:divBdr>
                        <w:top w:val="none" w:sz="0" w:space="0" w:color="auto"/>
                        <w:left w:val="none" w:sz="0" w:space="0" w:color="auto"/>
                        <w:bottom w:val="none" w:sz="0" w:space="0" w:color="auto"/>
                        <w:right w:val="none" w:sz="0" w:space="0" w:color="auto"/>
                      </w:divBdr>
                    </w:div>
                    <w:div w:id="576551091">
                      <w:marLeft w:val="0"/>
                      <w:marRight w:val="0"/>
                      <w:marTop w:val="0"/>
                      <w:marBottom w:val="0"/>
                      <w:divBdr>
                        <w:top w:val="none" w:sz="0" w:space="0" w:color="auto"/>
                        <w:left w:val="none" w:sz="0" w:space="0" w:color="auto"/>
                        <w:bottom w:val="none" w:sz="0" w:space="0" w:color="auto"/>
                        <w:right w:val="none" w:sz="0" w:space="0" w:color="auto"/>
                      </w:divBdr>
                    </w:div>
                    <w:div w:id="367340920">
                      <w:marLeft w:val="0"/>
                      <w:marRight w:val="0"/>
                      <w:marTop w:val="0"/>
                      <w:marBottom w:val="0"/>
                      <w:divBdr>
                        <w:top w:val="none" w:sz="0" w:space="0" w:color="auto"/>
                        <w:left w:val="none" w:sz="0" w:space="0" w:color="auto"/>
                        <w:bottom w:val="none" w:sz="0" w:space="0" w:color="auto"/>
                        <w:right w:val="none" w:sz="0" w:space="0" w:color="auto"/>
                      </w:divBdr>
                    </w:div>
                    <w:div w:id="1460033055">
                      <w:marLeft w:val="0"/>
                      <w:marRight w:val="0"/>
                      <w:marTop w:val="0"/>
                      <w:marBottom w:val="0"/>
                      <w:divBdr>
                        <w:top w:val="none" w:sz="0" w:space="0" w:color="auto"/>
                        <w:left w:val="none" w:sz="0" w:space="0" w:color="auto"/>
                        <w:bottom w:val="none" w:sz="0" w:space="0" w:color="auto"/>
                        <w:right w:val="none" w:sz="0" w:space="0" w:color="auto"/>
                      </w:divBdr>
                    </w:div>
                    <w:div w:id="2010867457">
                      <w:marLeft w:val="0"/>
                      <w:marRight w:val="0"/>
                      <w:marTop w:val="0"/>
                      <w:marBottom w:val="0"/>
                      <w:divBdr>
                        <w:top w:val="none" w:sz="0" w:space="0" w:color="auto"/>
                        <w:left w:val="none" w:sz="0" w:space="0" w:color="auto"/>
                        <w:bottom w:val="none" w:sz="0" w:space="0" w:color="auto"/>
                        <w:right w:val="none" w:sz="0" w:space="0" w:color="auto"/>
                      </w:divBdr>
                    </w:div>
                    <w:div w:id="1038512448">
                      <w:marLeft w:val="0"/>
                      <w:marRight w:val="0"/>
                      <w:marTop w:val="0"/>
                      <w:marBottom w:val="0"/>
                      <w:divBdr>
                        <w:top w:val="none" w:sz="0" w:space="0" w:color="auto"/>
                        <w:left w:val="none" w:sz="0" w:space="0" w:color="auto"/>
                        <w:bottom w:val="none" w:sz="0" w:space="0" w:color="auto"/>
                        <w:right w:val="none" w:sz="0" w:space="0" w:color="auto"/>
                      </w:divBdr>
                    </w:div>
                    <w:div w:id="993988879">
                      <w:marLeft w:val="0"/>
                      <w:marRight w:val="0"/>
                      <w:marTop w:val="0"/>
                      <w:marBottom w:val="0"/>
                      <w:divBdr>
                        <w:top w:val="none" w:sz="0" w:space="0" w:color="auto"/>
                        <w:left w:val="none" w:sz="0" w:space="0" w:color="auto"/>
                        <w:bottom w:val="none" w:sz="0" w:space="0" w:color="auto"/>
                        <w:right w:val="none" w:sz="0" w:space="0" w:color="auto"/>
                      </w:divBdr>
                    </w:div>
                    <w:div w:id="1759132549">
                      <w:marLeft w:val="0"/>
                      <w:marRight w:val="0"/>
                      <w:marTop w:val="0"/>
                      <w:marBottom w:val="0"/>
                      <w:divBdr>
                        <w:top w:val="none" w:sz="0" w:space="0" w:color="auto"/>
                        <w:left w:val="none" w:sz="0" w:space="0" w:color="auto"/>
                        <w:bottom w:val="none" w:sz="0" w:space="0" w:color="auto"/>
                        <w:right w:val="none" w:sz="0" w:space="0" w:color="auto"/>
                      </w:divBdr>
                    </w:div>
                    <w:div w:id="1929390031">
                      <w:marLeft w:val="0"/>
                      <w:marRight w:val="0"/>
                      <w:marTop w:val="0"/>
                      <w:marBottom w:val="0"/>
                      <w:divBdr>
                        <w:top w:val="none" w:sz="0" w:space="0" w:color="auto"/>
                        <w:left w:val="none" w:sz="0" w:space="0" w:color="auto"/>
                        <w:bottom w:val="none" w:sz="0" w:space="0" w:color="auto"/>
                        <w:right w:val="none" w:sz="0" w:space="0" w:color="auto"/>
                      </w:divBdr>
                    </w:div>
                    <w:div w:id="1176845199">
                      <w:marLeft w:val="0"/>
                      <w:marRight w:val="0"/>
                      <w:marTop w:val="0"/>
                      <w:marBottom w:val="0"/>
                      <w:divBdr>
                        <w:top w:val="none" w:sz="0" w:space="0" w:color="auto"/>
                        <w:left w:val="none" w:sz="0" w:space="0" w:color="auto"/>
                        <w:bottom w:val="none" w:sz="0" w:space="0" w:color="auto"/>
                        <w:right w:val="none" w:sz="0" w:space="0" w:color="auto"/>
                      </w:divBdr>
                    </w:div>
                    <w:div w:id="145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0943">
          <w:marLeft w:val="0"/>
          <w:marRight w:val="0"/>
          <w:marTop w:val="0"/>
          <w:marBottom w:val="0"/>
          <w:divBdr>
            <w:top w:val="none" w:sz="0" w:space="0" w:color="auto"/>
            <w:left w:val="none" w:sz="0" w:space="0" w:color="auto"/>
            <w:bottom w:val="none" w:sz="0" w:space="0" w:color="auto"/>
            <w:right w:val="none" w:sz="0" w:space="0" w:color="auto"/>
          </w:divBdr>
          <w:divsChild>
            <w:div w:id="1334645634">
              <w:marLeft w:val="0"/>
              <w:marRight w:val="0"/>
              <w:marTop w:val="0"/>
              <w:marBottom w:val="0"/>
              <w:divBdr>
                <w:top w:val="single" w:sz="6" w:space="4" w:color="CCCCCC"/>
                <w:left w:val="single" w:sz="6" w:space="4" w:color="CCCCCC"/>
                <w:bottom w:val="single" w:sz="6" w:space="4" w:color="CCCCCC"/>
                <w:right w:val="single" w:sz="6" w:space="4" w:color="CCCCCC"/>
              </w:divBdr>
              <w:divsChild>
                <w:div w:id="1586063939">
                  <w:marLeft w:val="0"/>
                  <w:marRight w:val="0"/>
                  <w:marTop w:val="0"/>
                  <w:marBottom w:val="0"/>
                  <w:divBdr>
                    <w:top w:val="none" w:sz="0" w:space="0" w:color="auto"/>
                    <w:left w:val="none" w:sz="0" w:space="0" w:color="auto"/>
                    <w:bottom w:val="none" w:sz="0" w:space="0" w:color="auto"/>
                    <w:right w:val="none" w:sz="0" w:space="0" w:color="auto"/>
                  </w:divBdr>
                </w:div>
                <w:div w:id="612791173">
                  <w:marLeft w:val="0"/>
                  <w:marRight w:val="0"/>
                  <w:marTop w:val="0"/>
                  <w:marBottom w:val="0"/>
                  <w:divBdr>
                    <w:top w:val="none" w:sz="0" w:space="0" w:color="auto"/>
                    <w:left w:val="none" w:sz="0" w:space="0" w:color="auto"/>
                    <w:bottom w:val="none" w:sz="0" w:space="0" w:color="auto"/>
                    <w:right w:val="none" w:sz="0" w:space="0" w:color="auto"/>
                  </w:divBdr>
                </w:div>
                <w:div w:id="1810586001">
                  <w:marLeft w:val="0"/>
                  <w:marRight w:val="0"/>
                  <w:marTop w:val="0"/>
                  <w:marBottom w:val="0"/>
                  <w:divBdr>
                    <w:top w:val="none" w:sz="0" w:space="0" w:color="auto"/>
                    <w:left w:val="none" w:sz="0" w:space="0" w:color="auto"/>
                    <w:bottom w:val="none" w:sz="0" w:space="0" w:color="auto"/>
                    <w:right w:val="none" w:sz="0" w:space="0" w:color="auto"/>
                  </w:divBdr>
                </w:div>
                <w:div w:id="1030449274">
                  <w:marLeft w:val="0"/>
                  <w:marRight w:val="0"/>
                  <w:marTop w:val="0"/>
                  <w:marBottom w:val="0"/>
                  <w:divBdr>
                    <w:top w:val="none" w:sz="0" w:space="0" w:color="auto"/>
                    <w:left w:val="none" w:sz="0" w:space="0" w:color="auto"/>
                    <w:bottom w:val="none" w:sz="0" w:space="0" w:color="auto"/>
                    <w:right w:val="none" w:sz="0" w:space="0" w:color="auto"/>
                  </w:divBdr>
                </w:div>
                <w:div w:id="718357934">
                  <w:marLeft w:val="0"/>
                  <w:marRight w:val="0"/>
                  <w:marTop w:val="0"/>
                  <w:marBottom w:val="0"/>
                  <w:divBdr>
                    <w:top w:val="none" w:sz="0" w:space="0" w:color="auto"/>
                    <w:left w:val="none" w:sz="0" w:space="0" w:color="auto"/>
                    <w:bottom w:val="none" w:sz="0" w:space="0" w:color="auto"/>
                    <w:right w:val="none" w:sz="0" w:space="0" w:color="auto"/>
                  </w:divBdr>
                </w:div>
                <w:div w:id="1018045746">
                  <w:marLeft w:val="0"/>
                  <w:marRight w:val="0"/>
                  <w:marTop w:val="0"/>
                  <w:marBottom w:val="0"/>
                  <w:divBdr>
                    <w:top w:val="none" w:sz="0" w:space="0" w:color="auto"/>
                    <w:left w:val="none" w:sz="0" w:space="0" w:color="auto"/>
                    <w:bottom w:val="none" w:sz="0" w:space="0" w:color="auto"/>
                    <w:right w:val="none" w:sz="0" w:space="0" w:color="auto"/>
                  </w:divBdr>
                </w:div>
                <w:div w:id="203831251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825825795">
                  <w:marLeft w:val="0"/>
                  <w:marRight w:val="0"/>
                  <w:marTop w:val="0"/>
                  <w:marBottom w:val="0"/>
                  <w:divBdr>
                    <w:top w:val="none" w:sz="0" w:space="0" w:color="auto"/>
                    <w:left w:val="none" w:sz="0" w:space="0" w:color="auto"/>
                    <w:bottom w:val="none" w:sz="0" w:space="0" w:color="auto"/>
                    <w:right w:val="none" w:sz="0" w:space="0" w:color="auto"/>
                  </w:divBdr>
                </w:div>
                <w:div w:id="1659379890">
                  <w:marLeft w:val="0"/>
                  <w:marRight w:val="0"/>
                  <w:marTop w:val="0"/>
                  <w:marBottom w:val="0"/>
                  <w:divBdr>
                    <w:top w:val="none" w:sz="0" w:space="0" w:color="auto"/>
                    <w:left w:val="none" w:sz="0" w:space="0" w:color="auto"/>
                    <w:bottom w:val="none" w:sz="0" w:space="0" w:color="auto"/>
                    <w:right w:val="none" w:sz="0" w:space="0" w:color="auto"/>
                  </w:divBdr>
                </w:div>
                <w:div w:id="1701931644">
                  <w:marLeft w:val="0"/>
                  <w:marRight w:val="0"/>
                  <w:marTop w:val="0"/>
                  <w:marBottom w:val="0"/>
                  <w:divBdr>
                    <w:top w:val="none" w:sz="0" w:space="0" w:color="auto"/>
                    <w:left w:val="none" w:sz="0" w:space="0" w:color="auto"/>
                    <w:bottom w:val="none" w:sz="0" w:space="0" w:color="auto"/>
                    <w:right w:val="none" w:sz="0" w:space="0" w:color="auto"/>
                  </w:divBdr>
                </w:div>
                <w:div w:id="1168836357">
                  <w:marLeft w:val="0"/>
                  <w:marRight w:val="0"/>
                  <w:marTop w:val="0"/>
                  <w:marBottom w:val="0"/>
                  <w:divBdr>
                    <w:top w:val="none" w:sz="0" w:space="0" w:color="auto"/>
                    <w:left w:val="none" w:sz="0" w:space="0" w:color="auto"/>
                    <w:bottom w:val="none" w:sz="0" w:space="0" w:color="auto"/>
                    <w:right w:val="none" w:sz="0" w:space="0" w:color="auto"/>
                  </w:divBdr>
                </w:div>
                <w:div w:id="1695305297">
                  <w:marLeft w:val="0"/>
                  <w:marRight w:val="0"/>
                  <w:marTop w:val="0"/>
                  <w:marBottom w:val="0"/>
                  <w:divBdr>
                    <w:top w:val="none" w:sz="0" w:space="0" w:color="auto"/>
                    <w:left w:val="none" w:sz="0" w:space="0" w:color="auto"/>
                    <w:bottom w:val="none" w:sz="0" w:space="0" w:color="auto"/>
                    <w:right w:val="none" w:sz="0" w:space="0" w:color="auto"/>
                  </w:divBdr>
                </w:div>
                <w:div w:id="116140825">
                  <w:marLeft w:val="0"/>
                  <w:marRight w:val="0"/>
                  <w:marTop w:val="0"/>
                  <w:marBottom w:val="0"/>
                  <w:divBdr>
                    <w:top w:val="none" w:sz="0" w:space="0" w:color="auto"/>
                    <w:left w:val="none" w:sz="0" w:space="0" w:color="auto"/>
                    <w:bottom w:val="none" w:sz="0" w:space="0" w:color="auto"/>
                    <w:right w:val="none" w:sz="0" w:space="0" w:color="auto"/>
                  </w:divBdr>
                </w:div>
                <w:div w:id="1628469801">
                  <w:marLeft w:val="0"/>
                  <w:marRight w:val="0"/>
                  <w:marTop w:val="0"/>
                  <w:marBottom w:val="0"/>
                  <w:divBdr>
                    <w:top w:val="none" w:sz="0" w:space="0" w:color="auto"/>
                    <w:left w:val="none" w:sz="0" w:space="0" w:color="auto"/>
                    <w:bottom w:val="none" w:sz="0" w:space="0" w:color="auto"/>
                    <w:right w:val="none" w:sz="0" w:space="0" w:color="auto"/>
                  </w:divBdr>
                </w:div>
                <w:div w:id="290282919">
                  <w:marLeft w:val="0"/>
                  <w:marRight w:val="0"/>
                  <w:marTop w:val="0"/>
                  <w:marBottom w:val="0"/>
                  <w:divBdr>
                    <w:top w:val="none" w:sz="0" w:space="0" w:color="auto"/>
                    <w:left w:val="none" w:sz="0" w:space="0" w:color="auto"/>
                    <w:bottom w:val="none" w:sz="0" w:space="0" w:color="auto"/>
                    <w:right w:val="none" w:sz="0" w:space="0" w:color="auto"/>
                  </w:divBdr>
                </w:div>
                <w:div w:id="946154407">
                  <w:marLeft w:val="0"/>
                  <w:marRight w:val="0"/>
                  <w:marTop w:val="0"/>
                  <w:marBottom w:val="0"/>
                  <w:divBdr>
                    <w:top w:val="none" w:sz="0" w:space="0" w:color="auto"/>
                    <w:left w:val="none" w:sz="0" w:space="0" w:color="auto"/>
                    <w:bottom w:val="none" w:sz="0" w:space="0" w:color="auto"/>
                    <w:right w:val="none" w:sz="0" w:space="0" w:color="auto"/>
                  </w:divBdr>
                  <w:divsChild>
                    <w:div w:id="1873499447">
                      <w:marLeft w:val="0"/>
                      <w:marRight w:val="0"/>
                      <w:marTop w:val="0"/>
                      <w:marBottom w:val="0"/>
                      <w:divBdr>
                        <w:top w:val="none" w:sz="0" w:space="0" w:color="auto"/>
                        <w:left w:val="none" w:sz="0" w:space="0" w:color="auto"/>
                        <w:bottom w:val="none" w:sz="0" w:space="0" w:color="auto"/>
                        <w:right w:val="none" w:sz="0" w:space="0" w:color="auto"/>
                      </w:divBdr>
                    </w:div>
                    <w:div w:id="944994019">
                      <w:marLeft w:val="0"/>
                      <w:marRight w:val="0"/>
                      <w:marTop w:val="0"/>
                      <w:marBottom w:val="0"/>
                      <w:divBdr>
                        <w:top w:val="none" w:sz="0" w:space="0" w:color="auto"/>
                        <w:left w:val="none" w:sz="0" w:space="0" w:color="auto"/>
                        <w:bottom w:val="none" w:sz="0" w:space="0" w:color="auto"/>
                        <w:right w:val="none" w:sz="0" w:space="0" w:color="auto"/>
                      </w:divBdr>
                    </w:div>
                    <w:div w:id="2097483629">
                      <w:marLeft w:val="0"/>
                      <w:marRight w:val="0"/>
                      <w:marTop w:val="0"/>
                      <w:marBottom w:val="0"/>
                      <w:divBdr>
                        <w:top w:val="none" w:sz="0" w:space="0" w:color="auto"/>
                        <w:left w:val="none" w:sz="0" w:space="0" w:color="auto"/>
                        <w:bottom w:val="none" w:sz="0" w:space="0" w:color="auto"/>
                        <w:right w:val="none" w:sz="0" w:space="0" w:color="auto"/>
                      </w:divBdr>
                    </w:div>
                    <w:div w:id="1134525086">
                      <w:marLeft w:val="0"/>
                      <w:marRight w:val="0"/>
                      <w:marTop w:val="0"/>
                      <w:marBottom w:val="0"/>
                      <w:divBdr>
                        <w:top w:val="none" w:sz="0" w:space="0" w:color="auto"/>
                        <w:left w:val="none" w:sz="0" w:space="0" w:color="auto"/>
                        <w:bottom w:val="none" w:sz="0" w:space="0" w:color="auto"/>
                        <w:right w:val="none" w:sz="0" w:space="0" w:color="auto"/>
                      </w:divBdr>
                    </w:div>
                    <w:div w:id="715743370">
                      <w:marLeft w:val="0"/>
                      <w:marRight w:val="0"/>
                      <w:marTop w:val="0"/>
                      <w:marBottom w:val="0"/>
                      <w:divBdr>
                        <w:top w:val="none" w:sz="0" w:space="0" w:color="auto"/>
                        <w:left w:val="none" w:sz="0" w:space="0" w:color="auto"/>
                        <w:bottom w:val="none" w:sz="0" w:space="0" w:color="auto"/>
                        <w:right w:val="none" w:sz="0" w:space="0" w:color="auto"/>
                      </w:divBdr>
                    </w:div>
                    <w:div w:id="735205946">
                      <w:marLeft w:val="0"/>
                      <w:marRight w:val="0"/>
                      <w:marTop w:val="0"/>
                      <w:marBottom w:val="0"/>
                      <w:divBdr>
                        <w:top w:val="none" w:sz="0" w:space="0" w:color="auto"/>
                        <w:left w:val="none" w:sz="0" w:space="0" w:color="auto"/>
                        <w:bottom w:val="none" w:sz="0" w:space="0" w:color="auto"/>
                        <w:right w:val="none" w:sz="0" w:space="0" w:color="auto"/>
                      </w:divBdr>
                    </w:div>
                    <w:div w:id="223641420">
                      <w:marLeft w:val="0"/>
                      <w:marRight w:val="0"/>
                      <w:marTop w:val="0"/>
                      <w:marBottom w:val="0"/>
                      <w:divBdr>
                        <w:top w:val="none" w:sz="0" w:space="0" w:color="auto"/>
                        <w:left w:val="none" w:sz="0" w:space="0" w:color="auto"/>
                        <w:bottom w:val="none" w:sz="0" w:space="0" w:color="auto"/>
                        <w:right w:val="none" w:sz="0" w:space="0" w:color="auto"/>
                      </w:divBdr>
                    </w:div>
                    <w:div w:id="1050807406">
                      <w:marLeft w:val="0"/>
                      <w:marRight w:val="0"/>
                      <w:marTop w:val="0"/>
                      <w:marBottom w:val="0"/>
                      <w:divBdr>
                        <w:top w:val="none" w:sz="0" w:space="0" w:color="auto"/>
                        <w:left w:val="none" w:sz="0" w:space="0" w:color="auto"/>
                        <w:bottom w:val="none" w:sz="0" w:space="0" w:color="auto"/>
                        <w:right w:val="none" w:sz="0" w:space="0" w:color="auto"/>
                      </w:divBdr>
                    </w:div>
                    <w:div w:id="1535575841">
                      <w:marLeft w:val="0"/>
                      <w:marRight w:val="0"/>
                      <w:marTop w:val="0"/>
                      <w:marBottom w:val="0"/>
                      <w:divBdr>
                        <w:top w:val="none" w:sz="0" w:space="0" w:color="auto"/>
                        <w:left w:val="none" w:sz="0" w:space="0" w:color="auto"/>
                        <w:bottom w:val="none" w:sz="0" w:space="0" w:color="auto"/>
                        <w:right w:val="none" w:sz="0" w:space="0" w:color="auto"/>
                      </w:divBdr>
                    </w:div>
                    <w:div w:id="11036530">
                      <w:marLeft w:val="0"/>
                      <w:marRight w:val="0"/>
                      <w:marTop w:val="0"/>
                      <w:marBottom w:val="0"/>
                      <w:divBdr>
                        <w:top w:val="none" w:sz="0" w:space="0" w:color="auto"/>
                        <w:left w:val="none" w:sz="0" w:space="0" w:color="auto"/>
                        <w:bottom w:val="none" w:sz="0" w:space="0" w:color="auto"/>
                        <w:right w:val="none" w:sz="0" w:space="0" w:color="auto"/>
                      </w:divBdr>
                    </w:div>
                    <w:div w:id="708409433">
                      <w:marLeft w:val="0"/>
                      <w:marRight w:val="0"/>
                      <w:marTop w:val="0"/>
                      <w:marBottom w:val="0"/>
                      <w:divBdr>
                        <w:top w:val="none" w:sz="0" w:space="0" w:color="auto"/>
                        <w:left w:val="none" w:sz="0" w:space="0" w:color="auto"/>
                        <w:bottom w:val="none" w:sz="0" w:space="0" w:color="auto"/>
                        <w:right w:val="none" w:sz="0" w:space="0" w:color="auto"/>
                      </w:divBdr>
                    </w:div>
                    <w:div w:id="302782856">
                      <w:marLeft w:val="0"/>
                      <w:marRight w:val="0"/>
                      <w:marTop w:val="0"/>
                      <w:marBottom w:val="0"/>
                      <w:divBdr>
                        <w:top w:val="none" w:sz="0" w:space="0" w:color="auto"/>
                        <w:left w:val="none" w:sz="0" w:space="0" w:color="auto"/>
                        <w:bottom w:val="none" w:sz="0" w:space="0" w:color="auto"/>
                        <w:right w:val="none" w:sz="0" w:space="0" w:color="auto"/>
                      </w:divBdr>
                    </w:div>
                    <w:div w:id="164446014">
                      <w:marLeft w:val="0"/>
                      <w:marRight w:val="0"/>
                      <w:marTop w:val="0"/>
                      <w:marBottom w:val="0"/>
                      <w:divBdr>
                        <w:top w:val="none" w:sz="0" w:space="0" w:color="auto"/>
                        <w:left w:val="none" w:sz="0" w:space="0" w:color="auto"/>
                        <w:bottom w:val="none" w:sz="0" w:space="0" w:color="auto"/>
                        <w:right w:val="none" w:sz="0" w:space="0" w:color="auto"/>
                      </w:divBdr>
                    </w:div>
                    <w:div w:id="1344161051">
                      <w:marLeft w:val="0"/>
                      <w:marRight w:val="0"/>
                      <w:marTop w:val="0"/>
                      <w:marBottom w:val="0"/>
                      <w:divBdr>
                        <w:top w:val="none" w:sz="0" w:space="0" w:color="auto"/>
                        <w:left w:val="none" w:sz="0" w:space="0" w:color="auto"/>
                        <w:bottom w:val="none" w:sz="0" w:space="0" w:color="auto"/>
                        <w:right w:val="none" w:sz="0" w:space="0" w:color="auto"/>
                      </w:divBdr>
                    </w:div>
                    <w:div w:id="692070060">
                      <w:marLeft w:val="0"/>
                      <w:marRight w:val="0"/>
                      <w:marTop w:val="0"/>
                      <w:marBottom w:val="0"/>
                      <w:divBdr>
                        <w:top w:val="none" w:sz="0" w:space="0" w:color="auto"/>
                        <w:left w:val="none" w:sz="0" w:space="0" w:color="auto"/>
                        <w:bottom w:val="none" w:sz="0" w:space="0" w:color="auto"/>
                        <w:right w:val="none" w:sz="0" w:space="0" w:color="auto"/>
                      </w:divBdr>
                    </w:div>
                    <w:div w:id="809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53715">
          <w:marLeft w:val="0"/>
          <w:marRight w:val="0"/>
          <w:marTop w:val="0"/>
          <w:marBottom w:val="0"/>
          <w:divBdr>
            <w:top w:val="none" w:sz="0" w:space="0" w:color="auto"/>
            <w:left w:val="none" w:sz="0" w:space="0" w:color="auto"/>
            <w:bottom w:val="none" w:sz="0" w:space="0" w:color="auto"/>
            <w:right w:val="none" w:sz="0" w:space="0" w:color="auto"/>
          </w:divBdr>
          <w:divsChild>
            <w:div w:id="1074858906">
              <w:marLeft w:val="0"/>
              <w:marRight w:val="0"/>
              <w:marTop w:val="0"/>
              <w:marBottom w:val="0"/>
              <w:divBdr>
                <w:top w:val="single" w:sz="6" w:space="4" w:color="CCCCCC"/>
                <w:left w:val="single" w:sz="6" w:space="4" w:color="CCCCCC"/>
                <w:bottom w:val="single" w:sz="6" w:space="4" w:color="CCCCCC"/>
                <w:right w:val="single" w:sz="6" w:space="4" w:color="CCCCCC"/>
              </w:divBdr>
              <w:divsChild>
                <w:div w:id="1708335234">
                  <w:marLeft w:val="0"/>
                  <w:marRight w:val="0"/>
                  <w:marTop w:val="0"/>
                  <w:marBottom w:val="0"/>
                  <w:divBdr>
                    <w:top w:val="none" w:sz="0" w:space="0" w:color="auto"/>
                    <w:left w:val="none" w:sz="0" w:space="0" w:color="auto"/>
                    <w:bottom w:val="none" w:sz="0" w:space="0" w:color="auto"/>
                    <w:right w:val="none" w:sz="0" w:space="0" w:color="auto"/>
                  </w:divBdr>
                </w:div>
                <w:div w:id="112868592">
                  <w:marLeft w:val="0"/>
                  <w:marRight w:val="0"/>
                  <w:marTop w:val="0"/>
                  <w:marBottom w:val="0"/>
                  <w:divBdr>
                    <w:top w:val="none" w:sz="0" w:space="0" w:color="auto"/>
                    <w:left w:val="none" w:sz="0" w:space="0" w:color="auto"/>
                    <w:bottom w:val="none" w:sz="0" w:space="0" w:color="auto"/>
                    <w:right w:val="none" w:sz="0" w:space="0" w:color="auto"/>
                  </w:divBdr>
                  <w:divsChild>
                    <w:div w:id="6608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942">
          <w:marLeft w:val="0"/>
          <w:marRight w:val="0"/>
          <w:marTop w:val="0"/>
          <w:marBottom w:val="0"/>
          <w:divBdr>
            <w:top w:val="none" w:sz="0" w:space="0" w:color="auto"/>
            <w:left w:val="none" w:sz="0" w:space="0" w:color="auto"/>
            <w:bottom w:val="none" w:sz="0" w:space="0" w:color="auto"/>
            <w:right w:val="none" w:sz="0" w:space="0" w:color="auto"/>
          </w:divBdr>
          <w:divsChild>
            <w:div w:id="322467100">
              <w:marLeft w:val="0"/>
              <w:marRight w:val="0"/>
              <w:marTop w:val="0"/>
              <w:marBottom w:val="0"/>
              <w:divBdr>
                <w:top w:val="single" w:sz="6" w:space="4" w:color="CCCCCC"/>
                <w:left w:val="single" w:sz="6" w:space="4" w:color="CCCCCC"/>
                <w:bottom w:val="single" w:sz="6" w:space="4" w:color="CCCCCC"/>
                <w:right w:val="single" w:sz="6" w:space="4" w:color="CCCCCC"/>
              </w:divBdr>
              <w:divsChild>
                <w:div w:id="621762503">
                  <w:marLeft w:val="0"/>
                  <w:marRight w:val="0"/>
                  <w:marTop w:val="0"/>
                  <w:marBottom w:val="0"/>
                  <w:divBdr>
                    <w:top w:val="none" w:sz="0" w:space="0" w:color="auto"/>
                    <w:left w:val="none" w:sz="0" w:space="0" w:color="auto"/>
                    <w:bottom w:val="none" w:sz="0" w:space="0" w:color="auto"/>
                    <w:right w:val="none" w:sz="0" w:space="0" w:color="auto"/>
                  </w:divBdr>
                </w:div>
                <w:div w:id="1182281124">
                  <w:marLeft w:val="0"/>
                  <w:marRight w:val="0"/>
                  <w:marTop w:val="0"/>
                  <w:marBottom w:val="0"/>
                  <w:divBdr>
                    <w:top w:val="none" w:sz="0" w:space="0" w:color="auto"/>
                    <w:left w:val="none" w:sz="0" w:space="0" w:color="auto"/>
                    <w:bottom w:val="none" w:sz="0" w:space="0" w:color="auto"/>
                    <w:right w:val="none" w:sz="0" w:space="0" w:color="auto"/>
                  </w:divBdr>
                  <w:divsChild>
                    <w:div w:id="4072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5983">
          <w:marLeft w:val="0"/>
          <w:marRight w:val="0"/>
          <w:marTop w:val="0"/>
          <w:marBottom w:val="0"/>
          <w:divBdr>
            <w:top w:val="none" w:sz="0" w:space="0" w:color="auto"/>
            <w:left w:val="none" w:sz="0" w:space="0" w:color="auto"/>
            <w:bottom w:val="none" w:sz="0" w:space="0" w:color="auto"/>
            <w:right w:val="none" w:sz="0" w:space="0" w:color="auto"/>
          </w:divBdr>
          <w:divsChild>
            <w:div w:id="1275673119">
              <w:marLeft w:val="0"/>
              <w:marRight w:val="0"/>
              <w:marTop w:val="0"/>
              <w:marBottom w:val="0"/>
              <w:divBdr>
                <w:top w:val="single" w:sz="6" w:space="4" w:color="CCCCCC"/>
                <w:left w:val="single" w:sz="6" w:space="4" w:color="CCCCCC"/>
                <w:bottom w:val="single" w:sz="6" w:space="4" w:color="CCCCCC"/>
                <w:right w:val="single" w:sz="6" w:space="4" w:color="CCCCCC"/>
              </w:divBdr>
              <w:divsChild>
                <w:div w:id="460920644">
                  <w:marLeft w:val="0"/>
                  <w:marRight w:val="0"/>
                  <w:marTop w:val="0"/>
                  <w:marBottom w:val="0"/>
                  <w:divBdr>
                    <w:top w:val="none" w:sz="0" w:space="0" w:color="auto"/>
                    <w:left w:val="none" w:sz="0" w:space="0" w:color="auto"/>
                    <w:bottom w:val="none" w:sz="0" w:space="0" w:color="auto"/>
                    <w:right w:val="none" w:sz="0" w:space="0" w:color="auto"/>
                  </w:divBdr>
                </w:div>
                <w:div w:id="758335665">
                  <w:marLeft w:val="0"/>
                  <w:marRight w:val="0"/>
                  <w:marTop w:val="0"/>
                  <w:marBottom w:val="0"/>
                  <w:divBdr>
                    <w:top w:val="none" w:sz="0" w:space="0" w:color="auto"/>
                    <w:left w:val="none" w:sz="0" w:space="0" w:color="auto"/>
                    <w:bottom w:val="none" w:sz="0" w:space="0" w:color="auto"/>
                    <w:right w:val="none" w:sz="0" w:space="0" w:color="auto"/>
                  </w:divBdr>
                </w:div>
                <w:div w:id="1507935718">
                  <w:marLeft w:val="0"/>
                  <w:marRight w:val="0"/>
                  <w:marTop w:val="0"/>
                  <w:marBottom w:val="0"/>
                  <w:divBdr>
                    <w:top w:val="none" w:sz="0" w:space="0" w:color="auto"/>
                    <w:left w:val="none" w:sz="0" w:space="0" w:color="auto"/>
                    <w:bottom w:val="none" w:sz="0" w:space="0" w:color="auto"/>
                    <w:right w:val="none" w:sz="0" w:space="0" w:color="auto"/>
                  </w:divBdr>
                </w:div>
                <w:div w:id="724109124">
                  <w:marLeft w:val="0"/>
                  <w:marRight w:val="0"/>
                  <w:marTop w:val="0"/>
                  <w:marBottom w:val="0"/>
                  <w:divBdr>
                    <w:top w:val="none" w:sz="0" w:space="0" w:color="auto"/>
                    <w:left w:val="none" w:sz="0" w:space="0" w:color="auto"/>
                    <w:bottom w:val="none" w:sz="0" w:space="0" w:color="auto"/>
                    <w:right w:val="none" w:sz="0" w:space="0" w:color="auto"/>
                  </w:divBdr>
                </w:div>
                <w:div w:id="875582646">
                  <w:marLeft w:val="0"/>
                  <w:marRight w:val="0"/>
                  <w:marTop w:val="0"/>
                  <w:marBottom w:val="0"/>
                  <w:divBdr>
                    <w:top w:val="none" w:sz="0" w:space="0" w:color="auto"/>
                    <w:left w:val="none" w:sz="0" w:space="0" w:color="auto"/>
                    <w:bottom w:val="none" w:sz="0" w:space="0" w:color="auto"/>
                    <w:right w:val="none" w:sz="0" w:space="0" w:color="auto"/>
                  </w:divBdr>
                </w:div>
                <w:div w:id="1980911602">
                  <w:marLeft w:val="0"/>
                  <w:marRight w:val="0"/>
                  <w:marTop w:val="0"/>
                  <w:marBottom w:val="0"/>
                  <w:divBdr>
                    <w:top w:val="none" w:sz="0" w:space="0" w:color="auto"/>
                    <w:left w:val="none" w:sz="0" w:space="0" w:color="auto"/>
                    <w:bottom w:val="none" w:sz="0" w:space="0" w:color="auto"/>
                    <w:right w:val="none" w:sz="0" w:space="0" w:color="auto"/>
                  </w:divBdr>
                </w:div>
                <w:div w:id="604119223">
                  <w:marLeft w:val="0"/>
                  <w:marRight w:val="0"/>
                  <w:marTop w:val="0"/>
                  <w:marBottom w:val="0"/>
                  <w:divBdr>
                    <w:top w:val="none" w:sz="0" w:space="0" w:color="auto"/>
                    <w:left w:val="none" w:sz="0" w:space="0" w:color="auto"/>
                    <w:bottom w:val="none" w:sz="0" w:space="0" w:color="auto"/>
                    <w:right w:val="none" w:sz="0" w:space="0" w:color="auto"/>
                  </w:divBdr>
                </w:div>
                <w:div w:id="713846415">
                  <w:marLeft w:val="0"/>
                  <w:marRight w:val="0"/>
                  <w:marTop w:val="0"/>
                  <w:marBottom w:val="0"/>
                  <w:divBdr>
                    <w:top w:val="none" w:sz="0" w:space="0" w:color="auto"/>
                    <w:left w:val="none" w:sz="0" w:space="0" w:color="auto"/>
                    <w:bottom w:val="none" w:sz="0" w:space="0" w:color="auto"/>
                    <w:right w:val="none" w:sz="0" w:space="0" w:color="auto"/>
                  </w:divBdr>
                </w:div>
                <w:div w:id="224876385">
                  <w:marLeft w:val="0"/>
                  <w:marRight w:val="0"/>
                  <w:marTop w:val="0"/>
                  <w:marBottom w:val="0"/>
                  <w:divBdr>
                    <w:top w:val="none" w:sz="0" w:space="0" w:color="auto"/>
                    <w:left w:val="none" w:sz="0" w:space="0" w:color="auto"/>
                    <w:bottom w:val="none" w:sz="0" w:space="0" w:color="auto"/>
                    <w:right w:val="none" w:sz="0" w:space="0" w:color="auto"/>
                  </w:divBdr>
                </w:div>
                <w:div w:id="1044210288">
                  <w:marLeft w:val="0"/>
                  <w:marRight w:val="0"/>
                  <w:marTop w:val="0"/>
                  <w:marBottom w:val="0"/>
                  <w:divBdr>
                    <w:top w:val="none" w:sz="0" w:space="0" w:color="auto"/>
                    <w:left w:val="none" w:sz="0" w:space="0" w:color="auto"/>
                    <w:bottom w:val="none" w:sz="0" w:space="0" w:color="auto"/>
                    <w:right w:val="none" w:sz="0" w:space="0" w:color="auto"/>
                  </w:divBdr>
                </w:div>
                <w:div w:id="422608262">
                  <w:marLeft w:val="0"/>
                  <w:marRight w:val="0"/>
                  <w:marTop w:val="0"/>
                  <w:marBottom w:val="0"/>
                  <w:divBdr>
                    <w:top w:val="none" w:sz="0" w:space="0" w:color="auto"/>
                    <w:left w:val="none" w:sz="0" w:space="0" w:color="auto"/>
                    <w:bottom w:val="none" w:sz="0" w:space="0" w:color="auto"/>
                    <w:right w:val="none" w:sz="0" w:space="0" w:color="auto"/>
                  </w:divBdr>
                </w:div>
                <w:div w:id="837964469">
                  <w:marLeft w:val="0"/>
                  <w:marRight w:val="0"/>
                  <w:marTop w:val="0"/>
                  <w:marBottom w:val="0"/>
                  <w:divBdr>
                    <w:top w:val="none" w:sz="0" w:space="0" w:color="auto"/>
                    <w:left w:val="none" w:sz="0" w:space="0" w:color="auto"/>
                    <w:bottom w:val="none" w:sz="0" w:space="0" w:color="auto"/>
                    <w:right w:val="none" w:sz="0" w:space="0" w:color="auto"/>
                  </w:divBdr>
                </w:div>
                <w:div w:id="1252155447">
                  <w:marLeft w:val="0"/>
                  <w:marRight w:val="0"/>
                  <w:marTop w:val="0"/>
                  <w:marBottom w:val="0"/>
                  <w:divBdr>
                    <w:top w:val="none" w:sz="0" w:space="0" w:color="auto"/>
                    <w:left w:val="none" w:sz="0" w:space="0" w:color="auto"/>
                    <w:bottom w:val="none" w:sz="0" w:space="0" w:color="auto"/>
                    <w:right w:val="none" w:sz="0" w:space="0" w:color="auto"/>
                  </w:divBdr>
                  <w:divsChild>
                    <w:div w:id="206527313">
                      <w:marLeft w:val="0"/>
                      <w:marRight w:val="0"/>
                      <w:marTop w:val="0"/>
                      <w:marBottom w:val="0"/>
                      <w:divBdr>
                        <w:top w:val="none" w:sz="0" w:space="0" w:color="auto"/>
                        <w:left w:val="none" w:sz="0" w:space="0" w:color="auto"/>
                        <w:bottom w:val="none" w:sz="0" w:space="0" w:color="auto"/>
                        <w:right w:val="none" w:sz="0" w:space="0" w:color="auto"/>
                      </w:divBdr>
                    </w:div>
                    <w:div w:id="1615407688">
                      <w:marLeft w:val="0"/>
                      <w:marRight w:val="0"/>
                      <w:marTop w:val="0"/>
                      <w:marBottom w:val="0"/>
                      <w:divBdr>
                        <w:top w:val="none" w:sz="0" w:space="0" w:color="auto"/>
                        <w:left w:val="none" w:sz="0" w:space="0" w:color="auto"/>
                        <w:bottom w:val="none" w:sz="0" w:space="0" w:color="auto"/>
                        <w:right w:val="none" w:sz="0" w:space="0" w:color="auto"/>
                      </w:divBdr>
                    </w:div>
                    <w:div w:id="657148495">
                      <w:marLeft w:val="0"/>
                      <w:marRight w:val="0"/>
                      <w:marTop w:val="0"/>
                      <w:marBottom w:val="0"/>
                      <w:divBdr>
                        <w:top w:val="none" w:sz="0" w:space="0" w:color="auto"/>
                        <w:left w:val="none" w:sz="0" w:space="0" w:color="auto"/>
                        <w:bottom w:val="none" w:sz="0" w:space="0" w:color="auto"/>
                        <w:right w:val="none" w:sz="0" w:space="0" w:color="auto"/>
                      </w:divBdr>
                    </w:div>
                    <w:div w:id="1185827670">
                      <w:marLeft w:val="0"/>
                      <w:marRight w:val="0"/>
                      <w:marTop w:val="0"/>
                      <w:marBottom w:val="0"/>
                      <w:divBdr>
                        <w:top w:val="none" w:sz="0" w:space="0" w:color="auto"/>
                        <w:left w:val="none" w:sz="0" w:space="0" w:color="auto"/>
                        <w:bottom w:val="none" w:sz="0" w:space="0" w:color="auto"/>
                        <w:right w:val="none" w:sz="0" w:space="0" w:color="auto"/>
                      </w:divBdr>
                    </w:div>
                    <w:div w:id="1060637421">
                      <w:marLeft w:val="0"/>
                      <w:marRight w:val="0"/>
                      <w:marTop w:val="0"/>
                      <w:marBottom w:val="0"/>
                      <w:divBdr>
                        <w:top w:val="none" w:sz="0" w:space="0" w:color="auto"/>
                        <w:left w:val="none" w:sz="0" w:space="0" w:color="auto"/>
                        <w:bottom w:val="none" w:sz="0" w:space="0" w:color="auto"/>
                        <w:right w:val="none" w:sz="0" w:space="0" w:color="auto"/>
                      </w:divBdr>
                    </w:div>
                    <w:div w:id="1092121791">
                      <w:marLeft w:val="0"/>
                      <w:marRight w:val="0"/>
                      <w:marTop w:val="0"/>
                      <w:marBottom w:val="0"/>
                      <w:divBdr>
                        <w:top w:val="none" w:sz="0" w:space="0" w:color="auto"/>
                        <w:left w:val="none" w:sz="0" w:space="0" w:color="auto"/>
                        <w:bottom w:val="none" w:sz="0" w:space="0" w:color="auto"/>
                        <w:right w:val="none" w:sz="0" w:space="0" w:color="auto"/>
                      </w:divBdr>
                    </w:div>
                    <w:div w:id="1605724541">
                      <w:marLeft w:val="0"/>
                      <w:marRight w:val="0"/>
                      <w:marTop w:val="0"/>
                      <w:marBottom w:val="0"/>
                      <w:divBdr>
                        <w:top w:val="none" w:sz="0" w:space="0" w:color="auto"/>
                        <w:left w:val="none" w:sz="0" w:space="0" w:color="auto"/>
                        <w:bottom w:val="none" w:sz="0" w:space="0" w:color="auto"/>
                        <w:right w:val="none" w:sz="0" w:space="0" w:color="auto"/>
                      </w:divBdr>
                    </w:div>
                    <w:div w:id="132722011">
                      <w:marLeft w:val="0"/>
                      <w:marRight w:val="0"/>
                      <w:marTop w:val="0"/>
                      <w:marBottom w:val="0"/>
                      <w:divBdr>
                        <w:top w:val="none" w:sz="0" w:space="0" w:color="auto"/>
                        <w:left w:val="none" w:sz="0" w:space="0" w:color="auto"/>
                        <w:bottom w:val="none" w:sz="0" w:space="0" w:color="auto"/>
                        <w:right w:val="none" w:sz="0" w:space="0" w:color="auto"/>
                      </w:divBdr>
                    </w:div>
                    <w:div w:id="195509636">
                      <w:marLeft w:val="0"/>
                      <w:marRight w:val="0"/>
                      <w:marTop w:val="0"/>
                      <w:marBottom w:val="0"/>
                      <w:divBdr>
                        <w:top w:val="none" w:sz="0" w:space="0" w:color="auto"/>
                        <w:left w:val="none" w:sz="0" w:space="0" w:color="auto"/>
                        <w:bottom w:val="none" w:sz="0" w:space="0" w:color="auto"/>
                        <w:right w:val="none" w:sz="0" w:space="0" w:color="auto"/>
                      </w:divBdr>
                    </w:div>
                    <w:div w:id="2050567300">
                      <w:marLeft w:val="0"/>
                      <w:marRight w:val="0"/>
                      <w:marTop w:val="0"/>
                      <w:marBottom w:val="0"/>
                      <w:divBdr>
                        <w:top w:val="none" w:sz="0" w:space="0" w:color="auto"/>
                        <w:left w:val="none" w:sz="0" w:space="0" w:color="auto"/>
                        <w:bottom w:val="none" w:sz="0" w:space="0" w:color="auto"/>
                        <w:right w:val="none" w:sz="0" w:space="0" w:color="auto"/>
                      </w:divBdr>
                    </w:div>
                    <w:div w:id="1333215437">
                      <w:marLeft w:val="0"/>
                      <w:marRight w:val="0"/>
                      <w:marTop w:val="0"/>
                      <w:marBottom w:val="0"/>
                      <w:divBdr>
                        <w:top w:val="none" w:sz="0" w:space="0" w:color="auto"/>
                        <w:left w:val="none" w:sz="0" w:space="0" w:color="auto"/>
                        <w:bottom w:val="none" w:sz="0" w:space="0" w:color="auto"/>
                        <w:right w:val="none" w:sz="0" w:space="0" w:color="auto"/>
                      </w:divBdr>
                    </w:div>
                    <w:div w:id="341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8847">
          <w:marLeft w:val="0"/>
          <w:marRight w:val="0"/>
          <w:marTop w:val="0"/>
          <w:marBottom w:val="0"/>
          <w:divBdr>
            <w:top w:val="none" w:sz="0" w:space="0" w:color="auto"/>
            <w:left w:val="none" w:sz="0" w:space="0" w:color="auto"/>
            <w:bottom w:val="none" w:sz="0" w:space="0" w:color="auto"/>
            <w:right w:val="none" w:sz="0" w:space="0" w:color="auto"/>
          </w:divBdr>
          <w:divsChild>
            <w:div w:id="561253329">
              <w:marLeft w:val="0"/>
              <w:marRight w:val="0"/>
              <w:marTop w:val="0"/>
              <w:marBottom w:val="0"/>
              <w:divBdr>
                <w:top w:val="single" w:sz="6" w:space="4" w:color="CCCCCC"/>
                <w:left w:val="single" w:sz="6" w:space="4" w:color="CCCCCC"/>
                <w:bottom w:val="single" w:sz="6" w:space="4" w:color="CCCCCC"/>
                <w:right w:val="single" w:sz="6" w:space="4" w:color="CCCCCC"/>
              </w:divBdr>
              <w:divsChild>
                <w:div w:id="1619337966">
                  <w:marLeft w:val="0"/>
                  <w:marRight w:val="0"/>
                  <w:marTop w:val="0"/>
                  <w:marBottom w:val="0"/>
                  <w:divBdr>
                    <w:top w:val="none" w:sz="0" w:space="0" w:color="auto"/>
                    <w:left w:val="none" w:sz="0" w:space="0" w:color="auto"/>
                    <w:bottom w:val="none" w:sz="0" w:space="0" w:color="auto"/>
                    <w:right w:val="none" w:sz="0" w:space="0" w:color="auto"/>
                  </w:divBdr>
                </w:div>
                <w:div w:id="446699541">
                  <w:marLeft w:val="0"/>
                  <w:marRight w:val="0"/>
                  <w:marTop w:val="0"/>
                  <w:marBottom w:val="0"/>
                  <w:divBdr>
                    <w:top w:val="none" w:sz="0" w:space="0" w:color="auto"/>
                    <w:left w:val="none" w:sz="0" w:space="0" w:color="auto"/>
                    <w:bottom w:val="none" w:sz="0" w:space="0" w:color="auto"/>
                    <w:right w:val="none" w:sz="0" w:space="0" w:color="auto"/>
                  </w:divBdr>
                </w:div>
                <w:div w:id="2071220929">
                  <w:marLeft w:val="0"/>
                  <w:marRight w:val="0"/>
                  <w:marTop w:val="0"/>
                  <w:marBottom w:val="0"/>
                  <w:divBdr>
                    <w:top w:val="none" w:sz="0" w:space="0" w:color="auto"/>
                    <w:left w:val="none" w:sz="0" w:space="0" w:color="auto"/>
                    <w:bottom w:val="none" w:sz="0" w:space="0" w:color="auto"/>
                    <w:right w:val="none" w:sz="0" w:space="0" w:color="auto"/>
                  </w:divBdr>
                </w:div>
                <w:div w:id="1471829390">
                  <w:marLeft w:val="0"/>
                  <w:marRight w:val="0"/>
                  <w:marTop w:val="0"/>
                  <w:marBottom w:val="0"/>
                  <w:divBdr>
                    <w:top w:val="none" w:sz="0" w:space="0" w:color="auto"/>
                    <w:left w:val="none" w:sz="0" w:space="0" w:color="auto"/>
                    <w:bottom w:val="none" w:sz="0" w:space="0" w:color="auto"/>
                    <w:right w:val="none" w:sz="0" w:space="0" w:color="auto"/>
                  </w:divBdr>
                </w:div>
                <w:div w:id="1497844096">
                  <w:marLeft w:val="0"/>
                  <w:marRight w:val="0"/>
                  <w:marTop w:val="0"/>
                  <w:marBottom w:val="0"/>
                  <w:divBdr>
                    <w:top w:val="none" w:sz="0" w:space="0" w:color="auto"/>
                    <w:left w:val="none" w:sz="0" w:space="0" w:color="auto"/>
                    <w:bottom w:val="none" w:sz="0" w:space="0" w:color="auto"/>
                    <w:right w:val="none" w:sz="0" w:space="0" w:color="auto"/>
                  </w:divBdr>
                </w:div>
                <w:div w:id="1597595902">
                  <w:marLeft w:val="0"/>
                  <w:marRight w:val="0"/>
                  <w:marTop w:val="0"/>
                  <w:marBottom w:val="0"/>
                  <w:divBdr>
                    <w:top w:val="none" w:sz="0" w:space="0" w:color="auto"/>
                    <w:left w:val="none" w:sz="0" w:space="0" w:color="auto"/>
                    <w:bottom w:val="none" w:sz="0" w:space="0" w:color="auto"/>
                    <w:right w:val="none" w:sz="0" w:space="0" w:color="auto"/>
                  </w:divBdr>
                </w:div>
                <w:div w:id="534122956">
                  <w:marLeft w:val="0"/>
                  <w:marRight w:val="0"/>
                  <w:marTop w:val="0"/>
                  <w:marBottom w:val="0"/>
                  <w:divBdr>
                    <w:top w:val="none" w:sz="0" w:space="0" w:color="auto"/>
                    <w:left w:val="none" w:sz="0" w:space="0" w:color="auto"/>
                    <w:bottom w:val="none" w:sz="0" w:space="0" w:color="auto"/>
                    <w:right w:val="none" w:sz="0" w:space="0" w:color="auto"/>
                  </w:divBdr>
                </w:div>
                <w:div w:id="1275552666">
                  <w:marLeft w:val="0"/>
                  <w:marRight w:val="0"/>
                  <w:marTop w:val="0"/>
                  <w:marBottom w:val="0"/>
                  <w:divBdr>
                    <w:top w:val="none" w:sz="0" w:space="0" w:color="auto"/>
                    <w:left w:val="none" w:sz="0" w:space="0" w:color="auto"/>
                    <w:bottom w:val="none" w:sz="0" w:space="0" w:color="auto"/>
                    <w:right w:val="none" w:sz="0" w:space="0" w:color="auto"/>
                  </w:divBdr>
                </w:div>
                <w:div w:id="845831230">
                  <w:marLeft w:val="0"/>
                  <w:marRight w:val="0"/>
                  <w:marTop w:val="0"/>
                  <w:marBottom w:val="0"/>
                  <w:divBdr>
                    <w:top w:val="none" w:sz="0" w:space="0" w:color="auto"/>
                    <w:left w:val="none" w:sz="0" w:space="0" w:color="auto"/>
                    <w:bottom w:val="none" w:sz="0" w:space="0" w:color="auto"/>
                    <w:right w:val="none" w:sz="0" w:space="0" w:color="auto"/>
                  </w:divBdr>
                </w:div>
                <w:div w:id="1508667306">
                  <w:marLeft w:val="0"/>
                  <w:marRight w:val="0"/>
                  <w:marTop w:val="0"/>
                  <w:marBottom w:val="0"/>
                  <w:divBdr>
                    <w:top w:val="none" w:sz="0" w:space="0" w:color="auto"/>
                    <w:left w:val="none" w:sz="0" w:space="0" w:color="auto"/>
                    <w:bottom w:val="none" w:sz="0" w:space="0" w:color="auto"/>
                    <w:right w:val="none" w:sz="0" w:space="0" w:color="auto"/>
                  </w:divBdr>
                  <w:divsChild>
                    <w:div w:id="1724713264">
                      <w:marLeft w:val="0"/>
                      <w:marRight w:val="0"/>
                      <w:marTop w:val="0"/>
                      <w:marBottom w:val="0"/>
                      <w:divBdr>
                        <w:top w:val="none" w:sz="0" w:space="0" w:color="auto"/>
                        <w:left w:val="none" w:sz="0" w:space="0" w:color="auto"/>
                        <w:bottom w:val="none" w:sz="0" w:space="0" w:color="auto"/>
                        <w:right w:val="none" w:sz="0" w:space="0" w:color="auto"/>
                      </w:divBdr>
                    </w:div>
                    <w:div w:id="145248714">
                      <w:marLeft w:val="0"/>
                      <w:marRight w:val="0"/>
                      <w:marTop w:val="0"/>
                      <w:marBottom w:val="0"/>
                      <w:divBdr>
                        <w:top w:val="none" w:sz="0" w:space="0" w:color="auto"/>
                        <w:left w:val="none" w:sz="0" w:space="0" w:color="auto"/>
                        <w:bottom w:val="none" w:sz="0" w:space="0" w:color="auto"/>
                        <w:right w:val="none" w:sz="0" w:space="0" w:color="auto"/>
                      </w:divBdr>
                    </w:div>
                    <w:div w:id="1506163558">
                      <w:marLeft w:val="0"/>
                      <w:marRight w:val="0"/>
                      <w:marTop w:val="0"/>
                      <w:marBottom w:val="0"/>
                      <w:divBdr>
                        <w:top w:val="none" w:sz="0" w:space="0" w:color="auto"/>
                        <w:left w:val="none" w:sz="0" w:space="0" w:color="auto"/>
                        <w:bottom w:val="none" w:sz="0" w:space="0" w:color="auto"/>
                        <w:right w:val="none" w:sz="0" w:space="0" w:color="auto"/>
                      </w:divBdr>
                    </w:div>
                    <w:div w:id="1574507031">
                      <w:marLeft w:val="0"/>
                      <w:marRight w:val="0"/>
                      <w:marTop w:val="0"/>
                      <w:marBottom w:val="0"/>
                      <w:divBdr>
                        <w:top w:val="none" w:sz="0" w:space="0" w:color="auto"/>
                        <w:left w:val="none" w:sz="0" w:space="0" w:color="auto"/>
                        <w:bottom w:val="none" w:sz="0" w:space="0" w:color="auto"/>
                        <w:right w:val="none" w:sz="0" w:space="0" w:color="auto"/>
                      </w:divBdr>
                    </w:div>
                    <w:div w:id="84963356">
                      <w:marLeft w:val="0"/>
                      <w:marRight w:val="0"/>
                      <w:marTop w:val="0"/>
                      <w:marBottom w:val="0"/>
                      <w:divBdr>
                        <w:top w:val="none" w:sz="0" w:space="0" w:color="auto"/>
                        <w:left w:val="none" w:sz="0" w:space="0" w:color="auto"/>
                        <w:bottom w:val="none" w:sz="0" w:space="0" w:color="auto"/>
                        <w:right w:val="none" w:sz="0" w:space="0" w:color="auto"/>
                      </w:divBdr>
                    </w:div>
                    <w:div w:id="291911036">
                      <w:marLeft w:val="0"/>
                      <w:marRight w:val="0"/>
                      <w:marTop w:val="0"/>
                      <w:marBottom w:val="0"/>
                      <w:divBdr>
                        <w:top w:val="none" w:sz="0" w:space="0" w:color="auto"/>
                        <w:left w:val="none" w:sz="0" w:space="0" w:color="auto"/>
                        <w:bottom w:val="none" w:sz="0" w:space="0" w:color="auto"/>
                        <w:right w:val="none" w:sz="0" w:space="0" w:color="auto"/>
                      </w:divBdr>
                    </w:div>
                    <w:div w:id="1872037068">
                      <w:marLeft w:val="0"/>
                      <w:marRight w:val="0"/>
                      <w:marTop w:val="0"/>
                      <w:marBottom w:val="0"/>
                      <w:divBdr>
                        <w:top w:val="none" w:sz="0" w:space="0" w:color="auto"/>
                        <w:left w:val="none" w:sz="0" w:space="0" w:color="auto"/>
                        <w:bottom w:val="none" w:sz="0" w:space="0" w:color="auto"/>
                        <w:right w:val="none" w:sz="0" w:space="0" w:color="auto"/>
                      </w:divBdr>
                    </w:div>
                    <w:div w:id="26613103">
                      <w:marLeft w:val="0"/>
                      <w:marRight w:val="0"/>
                      <w:marTop w:val="0"/>
                      <w:marBottom w:val="0"/>
                      <w:divBdr>
                        <w:top w:val="none" w:sz="0" w:space="0" w:color="auto"/>
                        <w:left w:val="none" w:sz="0" w:space="0" w:color="auto"/>
                        <w:bottom w:val="none" w:sz="0" w:space="0" w:color="auto"/>
                        <w:right w:val="none" w:sz="0" w:space="0" w:color="auto"/>
                      </w:divBdr>
                    </w:div>
                    <w:div w:id="14309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2022-11-08T04:07:00Z</dcterms:created>
  <dcterms:modified xsi:type="dcterms:W3CDTF">2022-11-08T04:17:00Z</dcterms:modified>
</cp:coreProperties>
</file>